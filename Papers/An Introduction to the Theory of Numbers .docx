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1F119E" w14:textId="77777777" w:rsidR="001C57DD" w:rsidRDefault="001C57DD" w:rsidP="001C57DD">
      <w:pPr>
        <w:jc w:val="center"/>
        <w:rPr>
          <w:rFonts w:ascii="Calibri" w:hAnsi="Calibri"/>
        </w:rPr>
      </w:pPr>
      <w:r>
        <w:rPr>
          <w:rFonts w:ascii="Calibri" w:hAnsi="Calibri"/>
        </w:rPr>
        <w:t xml:space="preserve">Dylan Modesitt  </w:t>
      </w:r>
    </w:p>
    <w:p w14:paraId="55F39691" w14:textId="77777777" w:rsidR="001C57DD" w:rsidRDefault="001C57DD" w:rsidP="001C57DD">
      <w:pPr>
        <w:jc w:val="center"/>
        <w:rPr>
          <w:rFonts w:ascii="Calibri" w:hAnsi="Calibri"/>
        </w:rPr>
      </w:pPr>
      <w:r>
        <w:rPr>
          <w:rFonts w:ascii="Calibri" w:hAnsi="Calibri"/>
        </w:rPr>
        <w:t xml:space="preserve">Number Theory </w:t>
      </w:r>
    </w:p>
    <w:p w14:paraId="7CE40D0B" w14:textId="77777777" w:rsidR="001C57DD" w:rsidRDefault="001C57DD" w:rsidP="001C57DD">
      <w:pPr>
        <w:jc w:val="center"/>
        <w:rPr>
          <w:rFonts w:ascii="Calibri" w:hAnsi="Calibri"/>
        </w:rPr>
      </w:pPr>
      <w:r>
        <w:rPr>
          <w:rFonts w:ascii="Calibri" w:hAnsi="Calibri"/>
        </w:rPr>
        <w:t>Sacred Heart Preparatory</w:t>
      </w:r>
    </w:p>
    <w:p w14:paraId="53D54D11" w14:textId="77777777" w:rsidR="001C57DD" w:rsidRDefault="001C57DD" w:rsidP="001C57DD">
      <w:pPr>
        <w:jc w:val="center"/>
        <w:rPr>
          <w:rFonts w:ascii="Calibri" w:hAnsi="Calibri"/>
        </w:rPr>
      </w:pPr>
      <w:r>
        <w:rPr>
          <w:rFonts w:ascii="Calibri" w:hAnsi="Calibri"/>
        </w:rPr>
        <w:t xml:space="preserve">January 2016 </w:t>
      </w:r>
    </w:p>
    <w:p w14:paraId="38FA5892" w14:textId="77777777" w:rsidR="001C57DD" w:rsidRDefault="001C57DD" w:rsidP="001C57DD">
      <w:pPr>
        <w:jc w:val="center"/>
        <w:rPr>
          <w:rFonts w:ascii="Calibri" w:hAnsi="Calibri"/>
        </w:rPr>
      </w:pPr>
    </w:p>
    <w:p w14:paraId="7724B93E" w14:textId="77777777" w:rsidR="001C57DD" w:rsidRDefault="001C57DD" w:rsidP="001C57DD">
      <w:pPr>
        <w:jc w:val="center"/>
        <w:rPr>
          <w:rFonts w:ascii="Calibri" w:hAnsi="Calibri"/>
          <w:i/>
          <w:sz w:val="28"/>
          <w:szCs w:val="28"/>
        </w:rPr>
      </w:pPr>
      <w:r>
        <w:rPr>
          <w:rFonts w:ascii="Calibri" w:hAnsi="Calibri"/>
          <w:i/>
          <w:sz w:val="28"/>
          <w:szCs w:val="28"/>
        </w:rPr>
        <w:t>An Introduction to the Theory of Numbers</w:t>
      </w:r>
    </w:p>
    <w:p w14:paraId="56E3886B" w14:textId="77777777" w:rsidR="001C57DD" w:rsidRDefault="001C57DD"/>
    <w:p w14:paraId="71F54550" w14:textId="77777777" w:rsidR="001C57DD" w:rsidRPr="001C57DD" w:rsidRDefault="001C57DD" w:rsidP="001C57DD"/>
    <w:p w14:paraId="69710319" w14:textId="77777777" w:rsidR="001C57DD" w:rsidRPr="001C57DD" w:rsidRDefault="001C57DD" w:rsidP="001C57DD"/>
    <w:p w14:paraId="2F90CBCC" w14:textId="77777777" w:rsidR="001C57DD" w:rsidRPr="001C57DD" w:rsidRDefault="001C57DD" w:rsidP="001C57DD"/>
    <w:p w14:paraId="60E7124C" w14:textId="77777777" w:rsidR="001C57DD" w:rsidRPr="001C57DD" w:rsidRDefault="001C57DD" w:rsidP="001C57DD"/>
    <w:p w14:paraId="1BB5C880" w14:textId="77777777" w:rsidR="001C57DD" w:rsidRPr="001C57DD" w:rsidRDefault="001C57DD" w:rsidP="001C57DD"/>
    <w:p w14:paraId="27D996A4" w14:textId="77777777" w:rsidR="001C57DD" w:rsidRPr="001C57DD" w:rsidRDefault="001C57DD" w:rsidP="001C57DD"/>
    <w:p w14:paraId="6174D7A2" w14:textId="77777777" w:rsidR="001C57DD" w:rsidRPr="001C57DD" w:rsidRDefault="001C57DD" w:rsidP="001C57DD"/>
    <w:p w14:paraId="5A815BAF" w14:textId="77777777" w:rsidR="001C57DD" w:rsidRPr="001C57DD" w:rsidRDefault="001C57DD" w:rsidP="001C57DD"/>
    <w:p w14:paraId="2FA72FC0" w14:textId="77777777" w:rsidR="001C57DD" w:rsidRPr="001C57DD" w:rsidRDefault="001C57DD" w:rsidP="001C57DD"/>
    <w:p w14:paraId="3BDFB729" w14:textId="77777777" w:rsidR="001C57DD" w:rsidRPr="001C57DD" w:rsidRDefault="001C57DD" w:rsidP="001C57DD"/>
    <w:p w14:paraId="108274A4" w14:textId="77777777" w:rsidR="001C57DD" w:rsidRPr="001C57DD" w:rsidRDefault="001C57DD" w:rsidP="001C57DD"/>
    <w:p w14:paraId="77C17BC3" w14:textId="77777777" w:rsidR="001C57DD" w:rsidRPr="001C57DD" w:rsidRDefault="001C57DD" w:rsidP="001C57DD"/>
    <w:p w14:paraId="54B5CCEB" w14:textId="77777777" w:rsidR="001C57DD" w:rsidRPr="001C57DD" w:rsidRDefault="001C57DD" w:rsidP="001C57DD"/>
    <w:p w14:paraId="5D832E8F" w14:textId="77777777" w:rsidR="001C57DD" w:rsidRPr="001C57DD" w:rsidRDefault="001C57DD" w:rsidP="001C57DD"/>
    <w:p w14:paraId="0C9DFFF7" w14:textId="77777777" w:rsidR="001C57DD" w:rsidRPr="001C57DD" w:rsidRDefault="001C57DD" w:rsidP="001C57DD"/>
    <w:p w14:paraId="24715C4E" w14:textId="77777777" w:rsidR="001C57DD" w:rsidRPr="001C57DD" w:rsidRDefault="001C57DD" w:rsidP="001C57DD"/>
    <w:p w14:paraId="2BEEF14E" w14:textId="77777777" w:rsidR="001C57DD" w:rsidRPr="001C57DD" w:rsidRDefault="001C57DD" w:rsidP="001C57DD"/>
    <w:p w14:paraId="08AC166E" w14:textId="77777777" w:rsidR="001C57DD" w:rsidRPr="001C57DD" w:rsidRDefault="001C57DD" w:rsidP="001C57DD"/>
    <w:p w14:paraId="4CE52C50" w14:textId="77777777" w:rsidR="001C57DD" w:rsidRPr="001C57DD" w:rsidRDefault="001C57DD" w:rsidP="001C57DD"/>
    <w:p w14:paraId="0EE1D54D" w14:textId="77777777" w:rsidR="001C57DD" w:rsidRPr="001C57DD" w:rsidRDefault="001C57DD" w:rsidP="001C57DD"/>
    <w:p w14:paraId="08C0B574" w14:textId="77777777" w:rsidR="001C57DD" w:rsidRPr="001C57DD" w:rsidRDefault="001C57DD" w:rsidP="001C57DD"/>
    <w:p w14:paraId="63FDEBBF" w14:textId="77777777" w:rsidR="001C57DD" w:rsidRPr="001C57DD" w:rsidRDefault="001C57DD" w:rsidP="001C57DD"/>
    <w:p w14:paraId="1F49D89A" w14:textId="77777777" w:rsidR="001C57DD" w:rsidRPr="001C57DD" w:rsidRDefault="001C57DD" w:rsidP="001C57DD"/>
    <w:p w14:paraId="6F075A18" w14:textId="77777777" w:rsidR="001C57DD" w:rsidRPr="001C57DD" w:rsidRDefault="001C57DD" w:rsidP="001C57DD"/>
    <w:p w14:paraId="081835DF" w14:textId="77777777" w:rsidR="001C57DD" w:rsidRPr="001C57DD" w:rsidRDefault="001C57DD" w:rsidP="001C57DD"/>
    <w:p w14:paraId="23D755E6" w14:textId="77777777" w:rsidR="001C57DD" w:rsidRPr="001C57DD" w:rsidRDefault="001C57DD" w:rsidP="001C57DD"/>
    <w:p w14:paraId="170720A3" w14:textId="77777777" w:rsidR="003E2312" w:rsidRDefault="001C57DD" w:rsidP="001C57DD">
      <w:pPr>
        <w:tabs>
          <w:tab w:val="left" w:pos="3852"/>
        </w:tabs>
      </w:pPr>
      <w:r>
        <w:tab/>
      </w:r>
    </w:p>
    <w:p w14:paraId="077BDD04" w14:textId="77777777" w:rsidR="001C57DD" w:rsidRDefault="001C57DD" w:rsidP="001C57DD">
      <w:pPr>
        <w:tabs>
          <w:tab w:val="left" w:pos="3852"/>
        </w:tabs>
      </w:pPr>
    </w:p>
    <w:p w14:paraId="35DAA717" w14:textId="77777777" w:rsidR="001C57DD" w:rsidRDefault="001C57DD" w:rsidP="001C57DD">
      <w:pPr>
        <w:tabs>
          <w:tab w:val="left" w:pos="3852"/>
        </w:tabs>
      </w:pPr>
    </w:p>
    <w:p w14:paraId="2048DF85" w14:textId="77777777" w:rsidR="001C57DD" w:rsidRDefault="001C57DD" w:rsidP="001C57DD">
      <w:pPr>
        <w:tabs>
          <w:tab w:val="left" w:pos="3852"/>
        </w:tabs>
      </w:pPr>
    </w:p>
    <w:p w14:paraId="26B3B3B4" w14:textId="77777777" w:rsidR="001C57DD" w:rsidRDefault="001C57DD" w:rsidP="001C57DD">
      <w:pPr>
        <w:tabs>
          <w:tab w:val="left" w:pos="3852"/>
        </w:tabs>
      </w:pPr>
    </w:p>
    <w:p w14:paraId="5701D7AE" w14:textId="77777777" w:rsidR="001C57DD" w:rsidRDefault="001C57DD" w:rsidP="001C57DD">
      <w:pPr>
        <w:tabs>
          <w:tab w:val="left" w:pos="3852"/>
        </w:tabs>
      </w:pPr>
    </w:p>
    <w:p w14:paraId="7CBC1F80" w14:textId="77777777" w:rsidR="001C57DD" w:rsidRDefault="001C57DD" w:rsidP="001C57DD">
      <w:pPr>
        <w:tabs>
          <w:tab w:val="left" w:pos="3852"/>
        </w:tabs>
      </w:pPr>
    </w:p>
    <w:p w14:paraId="581163EA" w14:textId="77777777" w:rsidR="001C57DD" w:rsidRDefault="001C57DD" w:rsidP="001C57DD">
      <w:pPr>
        <w:tabs>
          <w:tab w:val="left" w:pos="3852"/>
        </w:tabs>
      </w:pPr>
    </w:p>
    <w:p w14:paraId="2E32EFEF" w14:textId="77777777" w:rsidR="001C57DD" w:rsidRDefault="001C57DD" w:rsidP="001C57DD">
      <w:pPr>
        <w:tabs>
          <w:tab w:val="left" w:pos="3852"/>
        </w:tabs>
      </w:pPr>
    </w:p>
    <w:p w14:paraId="732B7B30" w14:textId="77777777" w:rsidR="001C57DD" w:rsidRDefault="001C57DD" w:rsidP="001C57DD">
      <w:pPr>
        <w:tabs>
          <w:tab w:val="left" w:pos="3852"/>
        </w:tabs>
      </w:pPr>
    </w:p>
    <w:p w14:paraId="6621D8B2" w14:textId="77777777" w:rsidR="001C57DD" w:rsidRDefault="001C57DD" w:rsidP="001C57DD">
      <w:pPr>
        <w:tabs>
          <w:tab w:val="left" w:pos="3852"/>
        </w:tabs>
      </w:pPr>
    </w:p>
    <w:p w14:paraId="3B831309" w14:textId="77777777" w:rsidR="001C57DD" w:rsidRDefault="001C57DD" w:rsidP="001C57DD">
      <w:pPr>
        <w:tabs>
          <w:tab w:val="left" w:pos="3852"/>
        </w:tabs>
      </w:pPr>
    </w:p>
    <w:p w14:paraId="2E7E091A" w14:textId="77777777" w:rsidR="001C57DD" w:rsidRDefault="001C57DD" w:rsidP="001C57DD">
      <w:pPr>
        <w:tabs>
          <w:tab w:val="left" w:pos="3852"/>
        </w:tabs>
      </w:pPr>
    </w:p>
    <w:p w14:paraId="342FF334" w14:textId="77777777" w:rsidR="001C57DD" w:rsidRPr="001C57DD" w:rsidRDefault="001C57DD" w:rsidP="001C57DD">
      <w:pPr>
        <w:jc w:val="center"/>
        <w:rPr>
          <w:rFonts w:ascii="Calibri" w:hAnsi="Calibri"/>
          <w:sz w:val="28"/>
          <w:szCs w:val="28"/>
        </w:rPr>
      </w:pPr>
      <w:r w:rsidRPr="001C57DD">
        <w:rPr>
          <w:rFonts w:ascii="Calibri" w:hAnsi="Calibri"/>
          <w:sz w:val="28"/>
          <w:szCs w:val="28"/>
        </w:rPr>
        <w:lastRenderedPageBreak/>
        <w:t>What Is Number Theory?</w:t>
      </w:r>
    </w:p>
    <w:p w14:paraId="2E91D3AE" w14:textId="77777777" w:rsidR="001C57DD" w:rsidRPr="001C57DD" w:rsidRDefault="001C57DD" w:rsidP="001C57DD">
      <w:pPr>
        <w:spacing w:line="276" w:lineRule="auto"/>
        <w:rPr>
          <w:rFonts w:ascii="Calibri" w:hAnsi="Calibri"/>
        </w:rPr>
      </w:pPr>
    </w:p>
    <w:p w14:paraId="2B72801F" w14:textId="77777777" w:rsidR="001C57DD" w:rsidRPr="001C57DD" w:rsidRDefault="001C57DD" w:rsidP="001C57DD">
      <w:pPr>
        <w:spacing w:line="276" w:lineRule="auto"/>
        <w:rPr>
          <w:rFonts w:ascii="Calibri" w:hAnsi="Calibri"/>
        </w:rPr>
      </w:pPr>
      <w:r w:rsidRPr="001C57DD">
        <w:rPr>
          <w:rFonts w:ascii="Calibri" w:hAnsi="Calibri"/>
        </w:rPr>
        <w:t xml:space="preserve">     Number theory is the study of the most natural of the numbers, those of which we first learned, those of which all other mathematics have been built upon. Number theory is the study of the set of positive whole numbers, most often denoted the Natural Numbers of 1,2,3,4,5,6,7,…,. These numbers are connected and related through a variety of ways. The set of the naturals is sometimes thinned to numbers who share even more in common with one another. Some examples are the odds, the squares, the perfects, the triangular, the Fibonaccis, and the primes. Number theory is about numbers, and the patterns that relate them.</w:t>
      </w:r>
    </w:p>
    <w:p w14:paraId="62A9EACB" w14:textId="77777777" w:rsidR="001C57DD" w:rsidRPr="001C57DD" w:rsidRDefault="001C57DD" w:rsidP="001C57DD">
      <w:pPr>
        <w:spacing w:line="276" w:lineRule="auto"/>
        <w:rPr>
          <w:rFonts w:ascii="Calibri" w:hAnsi="Calibri"/>
        </w:rPr>
      </w:pPr>
    </w:p>
    <w:p w14:paraId="2BA15D2B" w14:textId="77777777" w:rsidR="001C57DD" w:rsidRPr="001C57DD" w:rsidRDefault="001C57DD" w:rsidP="001C57DD">
      <w:pPr>
        <w:spacing w:line="276" w:lineRule="auto"/>
        <w:rPr>
          <w:rFonts w:ascii="Calibri" w:hAnsi="Calibri"/>
        </w:rPr>
      </w:pPr>
      <w:r w:rsidRPr="001C57DD">
        <w:rPr>
          <w:rFonts w:ascii="Calibri" w:hAnsi="Calibri"/>
        </w:rPr>
        <w:t xml:space="preserve">     Number theory is subset of pure mathematics. Sometimes denote “The Queen,” it is incredibly fundamental to the workings of mathematics as a whole. The field has a rich history by way of being so close to the core, and from Pythagoras to Diophantus, Euler to Gauss, it has been touched by many a great mathematician all throughout history. </w:t>
      </w:r>
    </w:p>
    <w:p w14:paraId="687FF1EB" w14:textId="77777777" w:rsidR="001C57DD" w:rsidRPr="001C57DD" w:rsidRDefault="001C57DD" w:rsidP="001C57DD">
      <w:pPr>
        <w:spacing w:line="276" w:lineRule="auto"/>
        <w:rPr>
          <w:rFonts w:ascii="Calibri" w:hAnsi="Calibri"/>
        </w:rPr>
      </w:pPr>
    </w:p>
    <w:p w14:paraId="0F70A029" w14:textId="77777777" w:rsidR="001C57DD" w:rsidRPr="001C57DD" w:rsidRDefault="001C57DD" w:rsidP="001C57DD">
      <w:pPr>
        <w:spacing w:line="276" w:lineRule="auto"/>
        <w:rPr>
          <w:rFonts w:ascii="Calibri" w:hAnsi="Calibri"/>
        </w:rPr>
      </w:pPr>
      <w:r w:rsidRPr="001C57DD">
        <w:rPr>
          <w:rFonts w:ascii="Calibri" w:hAnsi="Calibri"/>
        </w:rPr>
        <w:t xml:space="preserve">     There are several notable subdivisions of the field. Analytical number theory is the study of the integers or the naturals by means of real and complex analysis. For example, sieve theory, a way of created thin or sifted sets of integers, is one of the main techniques mathematicians, even today, solve great theoretical questions. Algebraic number theory is the study of the algebraic numbers, or any complex number that is a solution to some polynomial equation denoted with f(x) with rational coefficients. Diophantine geometry is to determine when a Diophantine equation has a solution and to determine those solutions. All of these fields are united among the common interest of the naturals. </w:t>
      </w:r>
    </w:p>
    <w:p w14:paraId="6EBD0BED" w14:textId="77777777" w:rsidR="001C57DD" w:rsidRPr="001C57DD" w:rsidRDefault="001C57DD" w:rsidP="001C57DD">
      <w:pPr>
        <w:spacing w:line="276" w:lineRule="auto"/>
        <w:rPr>
          <w:rFonts w:ascii="Calibri" w:hAnsi="Calibri"/>
        </w:rPr>
      </w:pPr>
    </w:p>
    <w:p w14:paraId="657F646D" w14:textId="77777777" w:rsidR="001C57DD" w:rsidRPr="001C57DD" w:rsidRDefault="001C57DD" w:rsidP="001C57DD">
      <w:pPr>
        <w:spacing w:line="276" w:lineRule="auto"/>
        <w:rPr>
          <w:rFonts w:ascii="Calibri" w:hAnsi="Calibri"/>
        </w:rPr>
      </w:pPr>
      <w:r w:rsidRPr="001C57DD">
        <w:rPr>
          <w:rFonts w:ascii="Calibri" w:hAnsi="Calibri"/>
        </w:rPr>
        <w:t xml:space="preserve">     It is often thought that number theory is untouched by application, that it is purely mathematics for mathematics sake. In the modern era, there are many applications for modern number theory that range from computation to chemistry. For example, it is instrumental to the construction of codes and lattice packing’s in hash functions, performing fast arithmetic operations, congruence cryptography, and the periodicity of matter among other things. </w:t>
      </w:r>
    </w:p>
    <w:p w14:paraId="633CA800" w14:textId="77777777" w:rsidR="001C57DD" w:rsidRPr="001C57DD" w:rsidRDefault="001C57DD" w:rsidP="001C57DD">
      <w:pPr>
        <w:spacing w:line="276" w:lineRule="auto"/>
        <w:rPr>
          <w:rFonts w:ascii="Calibri" w:hAnsi="Calibri"/>
        </w:rPr>
      </w:pPr>
    </w:p>
    <w:p w14:paraId="2905F240" w14:textId="77777777" w:rsidR="001C57DD" w:rsidRPr="001C57DD" w:rsidRDefault="001C57DD" w:rsidP="001C57DD">
      <w:pPr>
        <w:spacing w:line="276" w:lineRule="auto"/>
        <w:rPr>
          <w:rFonts w:ascii="Calibri" w:hAnsi="Calibri"/>
        </w:rPr>
      </w:pPr>
      <w:r w:rsidRPr="001C57DD">
        <w:rPr>
          <w:rFonts w:ascii="Calibri" w:hAnsi="Calibri"/>
        </w:rPr>
        <w:t xml:space="preserve">     Number Theory is a branch of mathematics that ranges from simple arithmetic done by everyone all over the world, to several hundred page proofs understood by just a few. It is truly a deep way of understanding of mathematics and therefore the world and houses great truths about the nature of numbers.</w:t>
      </w:r>
    </w:p>
    <w:p w14:paraId="642B4A74" w14:textId="77777777" w:rsidR="001C57DD" w:rsidRDefault="001C57DD" w:rsidP="001C57DD">
      <w:pPr>
        <w:tabs>
          <w:tab w:val="left" w:pos="3852"/>
        </w:tabs>
        <w:jc w:val="center"/>
        <w:rPr>
          <w:rFonts w:ascii="Calibri" w:hAnsi="Calibri"/>
        </w:rPr>
      </w:pPr>
    </w:p>
    <w:p w14:paraId="6BD42FBC" w14:textId="77777777" w:rsidR="001C57DD" w:rsidRDefault="001C57DD" w:rsidP="001C57DD">
      <w:pPr>
        <w:tabs>
          <w:tab w:val="left" w:pos="3852"/>
        </w:tabs>
        <w:jc w:val="center"/>
        <w:rPr>
          <w:rFonts w:ascii="Calibri" w:hAnsi="Calibri"/>
        </w:rPr>
      </w:pPr>
    </w:p>
    <w:p w14:paraId="46383935" w14:textId="77777777" w:rsidR="001C57DD" w:rsidRDefault="001C57DD" w:rsidP="001C57DD">
      <w:pPr>
        <w:tabs>
          <w:tab w:val="left" w:pos="3852"/>
        </w:tabs>
        <w:jc w:val="center"/>
        <w:rPr>
          <w:rFonts w:ascii="Calibri" w:hAnsi="Calibri"/>
        </w:rPr>
      </w:pPr>
    </w:p>
    <w:p w14:paraId="75F76E1B" w14:textId="77777777" w:rsidR="001C57DD" w:rsidRDefault="001C57DD" w:rsidP="001C57DD">
      <w:pPr>
        <w:tabs>
          <w:tab w:val="left" w:pos="3852"/>
        </w:tabs>
        <w:jc w:val="center"/>
        <w:rPr>
          <w:rFonts w:ascii="Calibri" w:hAnsi="Calibri"/>
        </w:rPr>
      </w:pPr>
    </w:p>
    <w:p w14:paraId="3048096E" w14:textId="77777777" w:rsidR="001C57DD" w:rsidRDefault="001C57DD" w:rsidP="001C57DD">
      <w:pPr>
        <w:tabs>
          <w:tab w:val="left" w:pos="3852"/>
        </w:tabs>
        <w:jc w:val="center"/>
        <w:rPr>
          <w:rFonts w:ascii="Calibri" w:hAnsi="Calibri"/>
        </w:rPr>
      </w:pPr>
    </w:p>
    <w:p w14:paraId="569E921B" w14:textId="36966C41" w:rsidR="001C57DD" w:rsidRPr="00102683" w:rsidRDefault="00102683" w:rsidP="00102683">
      <w:pPr>
        <w:tabs>
          <w:tab w:val="left" w:pos="3852"/>
        </w:tabs>
        <w:ind w:left="360"/>
        <w:jc w:val="center"/>
        <w:rPr>
          <w:rFonts w:ascii="Calibri" w:hAnsi="Calibri"/>
        </w:rPr>
      </w:pPr>
      <w:r>
        <w:rPr>
          <w:rFonts w:ascii="Calibri" w:hAnsi="Calibri"/>
        </w:rPr>
        <w:t xml:space="preserve">1.0) </w:t>
      </w:r>
      <w:r w:rsidR="001C57DD" w:rsidRPr="00102683">
        <w:rPr>
          <w:rFonts w:ascii="Calibri" w:hAnsi="Calibri"/>
        </w:rPr>
        <w:t>The Basic Properties of Division</w:t>
      </w:r>
    </w:p>
    <w:p w14:paraId="1C580B26" w14:textId="77777777" w:rsidR="001C57DD" w:rsidRDefault="001C57DD" w:rsidP="001C57DD">
      <w:pPr>
        <w:tabs>
          <w:tab w:val="left" w:pos="3852"/>
        </w:tabs>
        <w:jc w:val="center"/>
        <w:rPr>
          <w:rFonts w:ascii="Calibri" w:hAnsi="Calibri"/>
        </w:rPr>
      </w:pPr>
    </w:p>
    <w:p w14:paraId="78B07583" w14:textId="77777777" w:rsidR="001C57DD" w:rsidRDefault="001C57DD" w:rsidP="001C57DD">
      <w:pPr>
        <w:tabs>
          <w:tab w:val="left" w:pos="3852"/>
        </w:tabs>
        <w:rPr>
          <w:rFonts w:ascii="Calibri" w:eastAsiaTheme="minorEastAsia" w:hAnsi="Calibri"/>
        </w:rPr>
      </w:pPr>
      <w:r w:rsidRPr="001C57DD">
        <w:rPr>
          <w:rFonts w:ascii="Calibri" w:hAnsi="Calibri"/>
          <w:i/>
        </w:rPr>
        <w:t>Definition</w:t>
      </w:r>
      <w:r>
        <w:rPr>
          <w:rFonts w:ascii="Calibri" w:hAnsi="Calibri"/>
        </w:rPr>
        <w:t xml:space="preserve"> Division: </w:t>
      </w:r>
      <m:oMath>
        <m:r>
          <w:rPr>
            <w:rFonts w:ascii="Cambria Math" w:hAnsi="Cambria Math"/>
          </w:rPr>
          <m:t>a | b ↔xa=b,  a,b, x∈N∧x ∃!∈N</m:t>
        </m:r>
      </m:oMath>
    </w:p>
    <w:p w14:paraId="24991216" w14:textId="77777777" w:rsidR="001C57DD" w:rsidRDefault="001C57DD" w:rsidP="001C57DD">
      <w:pPr>
        <w:tabs>
          <w:tab w:val="left" w:pos="3852"/>
        </w:tabs>
        <w:rPr>
          <w:rFonts w:ascii="Calibri" w:eastAsiaTheme="minorEastAsia" w:hAnsi="Calibri"/>
        </w:rPr>
      </w:pPr>
      <w:r>
        <w:rPr>
          <w:rFonts w:ascii="Calibri" w:eastAsiaTheme="minorEastAsia" w:hAnsi="Calibri"/>
        </w:rPr>
        <w:t xml:space="preserve">Suppose all variables are members of the naturals: </w:t>
      </w:r>
    </w:p>
    <w:p w14:paraId="1F579443" w14:textId="77777777" w:rsidR="001C57DD" w:rsidRDefault="001C57DD" w:rsidP="001C57DD">
      <w:pPr>
        <w:tabs>
          <w:tab w:val="left" w:pos="3852"/>
        </w:tabs>
        <w:rPr>
          <w:rFonts w:ascii="Calibri" w:eastAsiaTheme="minorEastAsia" w:hAnsi="Calibri"/>
        </w:rPr>
      </w:pPr>
    </w:p>
    <w:p w14:paraId="7DDF7FA4" w14:textId="77777777" w:rsidR="001C57DD" w:rsidRDefault="001C57DD" w:rsidP="001C57DD">
      <w:pPr>
        <w:tabs>
          <w:tab w:val="left" w:pos="3852"/>
        </w:tabs>
        <w:rPr>
          <w:rFonts w:ascii="Calibri" w:eastAsiaTheme="minorEastAsia" w:hAnsi="Calibri"/>
        </w:rPr>
      </w:pPr>
      <w:r>
        <w:rPr>
          <w:rFonts w:ascii="Calibri" w:eastAsiaTheme="minorEastAsia" w:hAnsi="Calibri"/>
        </w:rPr>
        <w:t xml:space="preserve">Theorem 0.1:  </w:t>
      </w:r>
      <m:oMath>
        <m:r>
          <w:rPr>
            <w:rFonts w:ascii="Cambria Math" w:hAnsi="Cambria Math"/>
          </w:rPr>
          <m:t>a | a, a≠0</m:t>
        </m:r>
      </m:oMath>
    </w:p>
    <w:p w14:paraId="0230A45A" w14:textId="77777777" w:rsidR="001C57DD" w:rsidRDefault="001C57DD" w:rsidP="001C57DD">
      <w:pPr>
        <w:tabs>
          <w:tab w:val="left" w:pos="3852"/>
        </w:tabs>
        <w:rPr>
          <w:rFonts w:ascii="Calibri" w:eastAsiaTheme="minorEastAsia" w:hAnsi="Calibri"/>
        </w:rPr>
      </w:pPr>
    </w:p>
    <w:p w14:paraId="53E49718" w14:textId="77777777" w:rsidR="008D16B3" w:rsidRPr="008D16B3" w:rsidRDefault="001C57DD" w:rsidP="001C57DD">
      <w:pPr>
        <w:tabs>
          <w:tab w:val="left" w:pos="3852"/>
        </w:tabs>
        <w:rPr>
          <w:rFonts w:ascii="Calibri" w:eastAsiaTheme="minorEastAsia" w:hAnsi="Calibri"/>
        </w:rPr>
      </w:pPr>
      <m:oMathPara>
        <m:oMath>
          <m:r>
            <w:rPr>
              <w:rFonts w:ascii="Cambria Math" w:hAnsi="Cambria Math"/>
            </w:rPr>
            <m:t>Proof:</m:t>
          </m:r>
        </m:oMath>
      </m:oMathPara>
    </w:p>
    <w:p w14:paraId="1F1DC838" w14:textId="03855967" w:rsidR="001C57DD" w:rsidRPr="001C57DD" w:rsidRDefault="001C57DD" w:rsidP="001C57DD">
      <w:pPr>
        <w:tabs>
          <w:tab w:val="left" w:pos="3852"/>
        </w:tabs>
        <w:rPr>
          <w:rFonts w:ascii="Calibri" w:eastAsiaTheme="minorEastAsia" w:hAnsi="Calibri"/>
        </w:rPr>
      </w:pPr>
      <m:oMathPara>
        <m:oMath>
          <m:r>
            <w:rPr>
              <w:rFonts w:ascii="Cambria Math" w:hAnsi="Cambria Math"/>
            </w:rPr>
            <m:t>a*1=a (multiplictive identity)</m:t>
          </m:r>
        </m:oMath>
      </m:oMathPara>
    </w:p>
    <w:p w14:paraId="5496D6AD" w14:textId="77777777" w:rsidR="00A312C1" w:rsidRDefault="001C57DD" w:rsidP="00A312C1">
      <w:pPr>
        <w:tabs>
          <w:tab w:val="left" w:pos="3852"/>
        </w:tabs>
        <w:jc w:val="center"/>
        <w:rPr>
          <w:rFonts w:ascii="Calibri" w:eastAsiaTheme="minorEastAsia" w:hAnsi="Calibri"/>
        </w:rPr>
      </w:pPr>
      <m:oMathPara>
        <m:oMath>
          <m:r>
            <w:rPr>
              <w:rFonts w:ascii="Cambria Math" w:eastAsiaTheme="minorEastAsia" w:hAnsi="Cambria Math" w:hint="eastAsia"/>
            </w:rPr>
            <m:t>∴</m:t>
          </m:r>
          <m:r>
            <w:rPr>
              <w:rFonts w:ascii="Cambria Math" w:eastAsiaTheme="minorEastAsia" w:hAnsi="Cambria Math"/>
            </w:rPr>
            <m:t>a | a</m:t>
          </m:r>
          <m:r>
            <m:rPr>
              <m:sty m:val="p"/>
            </m:rPr>
            <w:rPr>
              <w:rFonts w:ascii="Calibri" w:eastAsiaTheme="minorEastAsia" w:hAnsi="Calibri"/>
            </w:rPr>
            <w:br/>
          </m:r>
        </m:oMath>
      </m:oMathPara>
      <w:r w:rsidR="00A312C1">
        <w:rPr>
          <w:rFonts w:ascii="Calibri" w:eastAsiaTheme="minorEastAsia" w:hAnsi="Calibri"/>
        </w:rPr>
        <w:t>Q.E.D</w:t>
      </w:r>
    </w:p>
    <w:p w14:paraId="39B67C85" w14:textId="77777777" w:rsidR="00A312C1" w:rsidRPr="001C57DD" w:rsidRDefault="00A312C1" w:rsidP="00A312C1">
      <w:pPr>
        <w:tabs>
          <w:tab w:val="left" w:pos="3852"/>
        </w:tabs>
        <w:jc w:val="center"/>
        <w:rPr>
          <w:rFonts w:ascii="Calibri" w:eastAsiaTheme="minorEastAsia" w:hAnsi="Calibri"/>
        </w:rPr>
      </w:pPr>
    </w:p>
    <w:p w14:paraId="28D3D3B5" w14:textId="48F93B43" w:rsidR="001C57DD" w:rsidRDefault="001C57DD" w:rsidP="001C57DD">
      <w:pPr>
        <w:tabs>
          <w:tab w:val="left" w:pos="3852"/>
        </w:tabs>
        <w:rPr>
          <w:rFonts w:ascii="Calibri" w:eastAsiaTheme="minorEastAsia" w:hAnsi="Calibri"/>
        </w:rPr>
      </w:pPr>
      <w:r>
        <w:rPr>
          <w:rFonts w:ascii="Calibri" w:eastAsiaTheme="minorEastAsia" w:hAnsi="Calibri"/>
        </w:rPr>
        <w:t xml:space="preserve">Theorem </w:t>
      </w:r>
      <w:r w:rsidR="00102683">
        <w:rPr>
          <w:rFonts w:ascii="Calibri" w:eastAsiaTheme="minorEastAsia" w:hAnsi="Calibri"/>
        </w:rPr>
        <w:t>1.</w:t>
      </w:r>
      <w:r>
        <w:rPr>
          <w:rFonts w:ascii="Calibri" w:eastAsiaTheme="minorEastAsia" w:hAnsi="Calibri"/>
        </w:rPr>
        <w:t xml:space="preserve">0.2: </w:t>
      </w:r>
      <m:oMath>
        <m:r>
          <w:rPr>
            <w:rFonts w:ascii="Cambria Math" w:hAnsi="Cambria Math"/>
          </w:rPr>
          <m:t xml:space="preserve">a </m:t>
        </m:r>
        <m:d>
          <m:dPr>
            <m:begChr m:val="|"/>
            <m:endChr m:val="|"/>
            <m:ctrlPr>
              <w:rPr>
                <w:rFonts w:ascii="Cambria Math" w:hAnsi="Cambria Math"/>
                <w:i/>
              </w:rPr>
            </m:ctrlPr>
          </m:dPr>
          <m:e>
            <m:r>
              <w:rPr>
                <w:rFonts w:ascii="Cambria Math" w:hAnsi="Cambria Math"/>
              </w:rPr>
              <m:t xml:space="preserve"> b∧b </m:t>
            </m:r>
          </m:e>
        </m:d>
        <m:r>
          <w:rPr>
            <w:rFonts w:ascii="Cambria Math" w:hAnsi="Cambria Math"/>
          </w:rPr>
          <m:t xml:space="preserve"> a→a= ±b</m:t>
        </m:r>
      </m:oMath>
    </w:p>
    <w:p w14:paraId="616D94FA" w14:textId="77777777" w:rsidR="001C57DD" w:rsidRDefault="001C57DD" w:rsidP="001C57DD">
      <w:pPr>
        <w:tabs>
          <w:tab w:val="left" w:pos="3852"/>
        </w:tabs>
        <w:rPr>
          <w:rFonts w:ascii="Calibri" w:eastAsiaTheme="minorEastAsia" w:hAnsi="Calibri"/>
        </w:rPr>
      </w:pPr>
    </w:p>
    <w:p w14:paraId="43F92CF0" w14:textId="77777777" w:rsidR="001C57DD" w:rsidRPr="00A312C1" w:rsidRDefault="00A312C1" w:rsidP="001C57DD">
      <w:pPr>
        <w:tabs>
          <w:tab w:val="left" w:pos="3852"/>
        </w:tabs>
        <w:rPr>
          <w:rFonts w:ascii="Calibri" w:eastAsiaTheme="minorEastAsia" w:hAnsi="Calibri"/>
        </w:rPr>
      </w:pPr>
      <m:oMathPara>
        <m:oMath>
          <m:r>
            <w:rPr>
              <w:rFonts w:ascii="Cambria Math" w:hAnsi="Cambria Math"/>
            </w:rPr>
            <m:t>Proof:</m:t>
          </m:r>
        </m:oMath>
      </m:oMathPara>
    </w:p>
    <w:p w14:paraId="493DBF2A" w14:textId="77777777" w:rsidR="00A312C1" w:rsidRPr="00A312C1" w:rsidRDefault="00A312C1" w:rsidP="001C57DD">
      <w:pPr>
        <w:tabs>
          <w:tab w:val="left" w:pos="3852"/>
        </w:tabs>
        <w:rPr>
          <w:rFonts w:ascii="Calibri" w:eastAsiaTheme="minorEastAsia" w:hAnsi="Calibri"/>
        </w:rPr>
      </w:pPr>
      <m:oMathPara>
        <m:oMath>
          <m:r>
            <w:rPr>
              <w:rFonts w:ascii="Cambria Math" w:eastAsiaTheme="minorEastAsia" w:hAnsi="Cambria Math"/>
            </w:rPr>
            <m:t>ax=b</m:t>
          </m:r>
          <m:r>
            <w:rPr>
              <w:rFonts w:ascii="Cambria Math" w:eastAsiaTheme="minorEastAsia" w:hAnsi="Cambria Math" w:hint="eastAsia"/>
            </w:rPr>
            <m:t>∧</m:t>
          </m:r>
          <m:r>
            <w:rPr>
              <w:rFonts w:ascii="Cambria Math" w:eastAsiaTheme="minorEastAsia" w:hAnsi="Cambria Math"/>
            </w:rPr>
            <m:t xml:space="preserve"> by=a (division)</m:t>
          </m:r>
        </m:oMath>
      </m:oMathPara>
    </w:p>
    <w:p w14:paraId="60DB8F23" w14:textId="77777777" w:rsidR="00A312C1" w:rsidRPr="00A312C1" w:rsidRDefault="00A312C1" w:rsidP="001C57DD">
      <w:pPr>
        <w:tabs>
          <w:tab w:val="left" w:pos="3852"/>
        </w:tabs>
        <w:rPr>
          <w:rFonts w:ascii="Calibri" w:eastAsiaTheme="minorEastAsia" w:hAnsi="Calibri"/>
          <w:i/>
        </w:rPr>
      </w:pPr>
      <m:oMathPara>
        <m:oMath>
          <m:r>
            <w:rPr>
              <w:rFonts w:ascii="Cambria Math" w:eastAsiaTheme="minorEastAsia" w:hAnsi="Cambria Math"/>
            </w:rPr>
            <m:t>axy=a</m:t>
          </m:r>
          <m:r>
            <w:rPr>
              <w:rFonts w:ascii="Cambria Math" w:eastAsiaTheme="minorEastAsia" w:hAnsi="Cambria Math" w:hint="eastAsia"/>
            </w:rPr>
            <m:t>∧</m:t>
          </m:r>
          <m:r>
            <w:rPr>
              <w:rFonts w:ascii="Cambria Math" w:eastAsiaTheme="minorEastAsia" w:hAnsi="Cambria Math"/>
            </w:rPr>
            <m:t>byx=b (substitution)</m:t>
          </m:r>
        </m:oMath>
      </m:oMathPara>
    </w:p>
    <w:p w14:paraId="620F2C98" w14:textId="77777777" w:rsidR="00A312C1" w:rsidRPr="00A312C1" w:rsidRDefault="00A312C1" w:rsidP="001C57DD">
      <w:pPr>
        <w:tabs>
          <w:tab w:val="left" w:pos="3852"/>
        </w:tabs>
        <w:rPr>
          <w:rFonts w:ascii="Calibri" w:eastAsiaTheme="minorEastAsia" w:hAnsi="Calibri"/>
          <w:i/>
        </w:rPr>
      </w:pPr>
      <m:oMathPara>
        <m:oMath>
          <m:r>
            <w:rPr>
              <w:rFonts w:ascii="Cambria Math" w:eastAsiaTheme="minorEastAsia" w:hAnsi="Cambria Math"/>
            </w:rPr>
            <m:t>xy</m:t>
          </m:r>
          <m:r>
            <w:rPr>
              <w:rFonts w:ascii="Cambria Math" w:eastAsiaTheme="minorEastAsia" w:hAnsi="Cambria Math" w:hint="eastAsia"/>
            </w:rPr>
            <m:t>∧</m:t>
          </m:r>
          <m:r>
            <w:rPr>
              <w:rFonts w:ascii="Cambria Math" w:eastAsiaTheme="minorEastAsia" w:hAnsi="Cambria Math"/>
            </w:rPr>
            <m:t>yx=1 (multiplicative communitivity and identity)</m:t>
          </m:r>
        </m:oMath>
      </m:oMathPara>
    </w:p>
    <w:p w14:paraId="7B2EBF39" w14:textId="77777777" w:rsidR="00A312C1" w:rsidRPr="00A312C1" w:rsidRDefault="00A312C1" w:rsidP="001C57DD">
      <w:pPr>
        <w:tabs>
          <w:tab w:val="left" w:pos="3852"/>
        </w:tabs>
        <w:rPr>
          <w:rFonts w:ascii="Calibri" w:eastAsiaTheme="minorEastAsia" w:hAnsi="Calibri"/>
        </w:rPr>
      </w:pPr>
      <m:oMathPara>
        <m:oMath>
          <m:r>
            <w:rPr>
              <w:rFonts w:ascii="Cambria Math" w:eastAsiaTheme="minorEastAsia" w:hAnsi="Cambria Math" w:hint="eastAsia"/>
            </w:rPr>
            <m:t>∴</m:t>
          </m:r>
          <m:r>
            <w:rPr>
              <w:rFonts w:ascii="Cambria Math" w:eastAsiaTheme="minorEastAsia" w:hAnsi="Cambria Math"/>
            </w:rPr>
            <m:t>x</m:t>
          </m:r>
          <m:r>
            <w:rPr>
              <w:rFonts w:ascii="Cambria Math" w:eastAsiaTheme="minorEastAsia" w:hAnsi="Cambria Math" w:hint="eastAsia"/>
            </w:rPr>
            <m:t>∧</m:t>
          </m:r>
          <m:r>
            <w:rPr>
              <w:rFonts w:ascii="Cambria Math" w:eastAsiaTheme="minorEastAsia" w:hAnsi="Cambria Math"/>
            </w:rPr>
            <m:t>y= ±1</m:t>
          </m:r>
        </m:oMath>
      </m:oMathPara>
    </w:p>
    <w:p w14:paraId="4B6ADF26" w14:textId="77777777" w:rsidR="00A312C1" w:rsidRPr="00A312C1" w:rsidRDefault="00A312C1" w:rsidP="001C57DD">
      <w:pPr>
        <w:tabs>
          <w:tab w:val="left" w:pos="3852"/>
        </w:tabs>
        <w:rPr>
          <w:rFonts w:ascii="Calibri" w:eastAsiaTheme="minorEastAsia" w:hAnsi="Calibri"/>
          <w:i/>
        </w:rPr>
      </w:pPr>
      <m:oMathPara>
        <m:oMath>
          <m:r>
            <w:rPr>
              <w:rFonts w:ascii="Cambria Math" w:eastAsiaTheme="minorEastAsia" w:hAnsi="Cambria Math" w:hint="eastAsia"/>
            </w:rPr>
            <m:t>∴</m:t>
          </m:r>
          <m:r>
            <w:rPr>
              <w:rFonts w:ascii="Cambria Math" w:eastAsiaTheme="minorEastAsia" w:hAnsi="Cambria Math"/>
            </w:rPr>
            <m:t>a=b</m:t>
          </m:r>
          <m:r>
            <w:rPr>
              <w:rFonts w:ascii="Cambria Math" w:eastAsiaTheme="minorEastAsia" w:hAnsi="Cambria Math" w:hint="eastAsia"/>
            </w:rPr>
            <m:t>∨</m:t>
          </m:r>
          <m:r>
            <w:rPr>
              <w:rFonts w:ascii="Cambria Math" w:eastAsiaTheme="minorEastAsia" w:hAnsi="Cambria Math"/>
            </w:rPr>
            <m:t>a= -b</m:t>
          </m:r>
        </m:oMath>
      </m:oMathPara>
    </w:p>
    <w:p w14:paraId="5DFF8EF1" w14:textId="77777777" w:rsidR="001C57DD" w:rsidRDefault="00A312C1" w:rsidP="00A312C1">
      <w:pPr>
        <w:tabs>
          <w:tab w:val="left" w:pos="480"/>
        </w:tabs>
        <w:jc w:val="center"/>
        <w:rPr>
          <w:rFonts w:ascii="Calibri" w:eastAsiaTheme="minorEastAsia" w:hAnsi="Calibri"/>
        </w:rPr>
      </w:pPr>
      <w:r>
        <w:rPr>
          <w:rFonts w:ascii="Calibri" w:eastAsiaTheme="minorEastAsia" w:hAnsi="Calibri"/>
        </w:rPr>
        <w:t>Q.E.D</w:t>
      </w:r>
    </w:p>
    <w:p w14:paraId="311BC1F6" w14:textId="77777777" w:rsidR="00FC5E62" w:rsidRDefault="00FC5E62" w:rsidP="00A312C1">
      <w:pPr>
        <w:tabs>
          <w:tab w:val="left" w:pos="480"/>
        </w:tabs>
        <w:jc w:val="center"/>
        <w:rPr>
          <w:rFonts w:ascii="Calibri" w:eastAsiaTheme="minorEastAsia" w:hAnsi="Calibri"/>
        </w:rPr>
      </w:pPr>
    </w:p>
    <w:p w14:paraId="10ECB75D" w14:textId="3AC59531" w:rsidR="00FC5E62" w:rsidRDefault="00FC5E62" w:rsidP="00FC5E62">
      <w:pPr>
        <w:tabs>
          <w:tab w:val="left" w:pos="480"/>
        </w:tabs>
        <w:rPr>
          <w:rFonts w:ascii="Calibri" w:eastAsiaTheme="minorEastAsia" w:hAnsi="Calibri"/>
        </w:rPr>
      </w:pPr>
      <w:r>
        <w:rPr>
          <w:rFonts w:ascii="Calibri" w:eastAsiaTheme="minorEastAsia" w:hAnsi="Calibri"/>
        </w:rPr>
        <w:t xml:space="preserve">Theorem </w:t>
      </w:r>
      <w:r w:rsidR="00102683">
        <w:rPr>
          <w:rFonts w:ascii="Calibri" w:eastAsiaTheme="minorEastAsia" w:hAnsi="Calibri"/>
        </w:rPr>
        <w:t>1.</w:t>
      </w:r>
      <w:r>
        <w:rPr>
          <w:rFonts w:ascii="Calibri" w:eastAsiaTheme="minorEastAsia" w:hAnsi="Calibri"/>
        </w:rPr>
        <w:t xml:space="preserve">0.4 </w:t>
      </w:r>
      <m:oMath>
        <m:r>
          <w:rPr>
            <w:rFonts w:ascii="Cambria Math" w:hAnsi="Cambria Math"/>
          </w:rPr>
          <m:t xml:space="preserve">a </m:t>
        </m:r>
        <m:d>
          <m:dPr>
            <m:begChr m:val="|"/>
            <m:endChr m:val="|"/>
            <m:ctrlPr>
              <w:rPr>
                <w:rFonts w:ascii="Cambria Math" w:hAnsi="Cambria Math"/>
                <w:i/>
              </w:rPr>
            </m:ctrlPr>
          </m:dPr>
          <m:e>
            <m:r>
              <w:rPr>
                <w:rFonts w:ascii="Cambria Math" w:hAnsi="Cambria Math"/>
              </w:rPr>
              <m:t xml:space="preserve"> b∧b </m:t>
            </m:r>
          </m:e>
        </m:d>
        <m:r>
          <w:rPr>
            <w:rFonts w:ascii="Cambria Math" w:hAnsi="Cambria Math"/>
          </w:rPr>
          <m:t xml:space="preserve"> c→a | c</m:t>
        </m:r>
      </m:oMath>
    </w:p>
    <w:p w14:paraId="04E9FF9B" w14:textId="77777777" w:rsidR="00FC5E62" w:rsidRDefault="00FC5E62" w:rsidP="00FC5E62">
      <w:pPr>
        <w:tabs>
          <w:tab w:val="left" w:pos="480"/>
        </w:tabs>
        <w:rPr>
          <w:rFonts w:ascii="Calibri" w:eastAsiaTheme="minorEastAsia" w:hAnsi="Calibri"/>
        </w:rPr>
      </w:pPr>
    </w:p>
    <w:p w14:paraId="6EC4903E" w14:textId="77777777" w:rsidR="00FC5E62" w:rsidRPr="00A312C1" w:rsidRDefault="00FC5E62" w:rsidP="00FC5E62">
      <w:pPr>
        <w:tabs>
          <w:tab w:val="left" w:pos="3852"/>
        </w:tabs>
        <w:rPr>
          <w:rFonts w:ascii="Calibri" w:eastAsiaTheme="minorEastAsia" w:hAnsi="Calibri"/>
        </w:rPr>
      </w:pPr>
      <m:oMathPara>
        <m:oMath>
          <m:r>
            <w:rPr>
              <w:rFonts w:ascii="Cambria Math" w:hAnsi="Cambria Math"/>
            </w:rPr>
            <m:t>Proof:</m:t>
          </m:r>
        </m:oMath>
      </m:oMathPara>
    </w:p>
    <w:p w14:paraId="1FFF9402" w14:textId="2A225BBB" w:rsidR="00FC5E62" w:rsidRPr="00FC5E62" w:rsidRDefault="00FC5E62" w:rsidP="00FC5E62">
      <w:pPr>
        <w:tabs>
          <w:tab w:val="left" w:pos="480"/>
        </w:tabs>
        <w:rPr>
          <w:rFonts w:ascii="Calibri" w:eastAsiaTheme="minorEastAsia" w:hAnsi="Calibri"/>
          <w:i/>
        </w:rPr>
      </w:pPr>
      <m:oMathPara>
        <m:oMath>
          <m:r>
            <w:rPr>
              <w:rFonts w:ascii="Cambria Math" w:eastAsiaTheme="minorEastAsia" w:hAnsi="Cambria Math"/>
            </w:rPr>
            <m:t>ax=b</m:t>
          </m:r>
          <m:r>
            <w:rPr>
              <w:rFonts w:ascii="Cambria Math" w:eastAsiaTheme="minorEastAsia" w:hAnsi="Cambria Math" w:hint="eastAsia"/>
            </w:rPr>
            <m:t>∧</m:t>
          </m:r>
          <m:r>
            <w:rPr>
              <w:rFonts w:ascii="Cambria Math" w:eastAsiaTheme="minorEastAsia" w:hAnsi="Cambria Math"/>
            </w:rPr>
            <m:t>by=c</m:t>
          </m:r>
        </m:oMath>
      </m:oMathPara>
    </w:p>
    <w:p w14:paraId="0325D168" w14:textId="44CCAA51" w:rsidR="00FC5E62" w:rsidRPr="00FC5E62" w:rsidRDefault="00FC5E62" w:rsidP="00FC5E62">
      <w:pPr>
        <w:tabs>
          <w:tab w:val="left" w:pos="480"/>
        </w:tabs>
        <w:rPr>
          <w:rFonts w:ascii="Calibri" w:eastAsiaTheme="minorEastAsia" w:hAnsi="Calibri"/>
          <w:i/>
        </w:rPr>
      </w:pPr>
      <m:oMathPara>
        <m:oMath>
          <m:r>
            <w:rPr>
              <w:rFonts w:ascii="Cambria Math" w:eastAsiaTheme="minorEastAsia" w:hAnsi="Cambria Math"/>
            </w:rPr>
            <m:t>axy=c, xy</m:t>
          </m:r>
          <m:r>
            <w:rPr>
              <w:rFonts w:ascii="Cambria Math" w:eastAsiaTheme="minorEastAsia" w:hAnsi="Cambria Math" w:hint="eastAsia"/>
            </w:rPr>
            <m:t>∈</m:t>
          </m:r>
          <m:r>
            <w:rPr>
              <w:rFonts w:ascii="Cambria Math" w:eastAsiaTheme="minorEastAsia" w:hAnsi="Cambria Math"/>
            </w:rPr>
            <m:t>N (multiplicative closure)</m:t>
          </m:r>
        </m:oMath>
      </m:oMathPara>
    </w:p>
    <w:p w14:paraId="7AAEC987" w14:textId="6DB70ADA" w:rsidR="00FC5E62" w:rsidRPr="00FC5E62" w:rsidRDefault="00FC5E62" w:rsidP="00FC5E62">
      <w:pPr>
        <w:tabs>
          <w:tab w:val="left" w:pos="480"/>
        </w:tabs>
        <w:rPr>
          <w:rFonts w:ascii="Calibri" w:eastAsiaTheme="minorEastAsia" w:hAnsi="Calibri"/>
          <w:i/>
        </w:rPr>
      </w:pPr>
      <m:oMathPara>
        <m:oMath>
          <m:r>
            <w:rPr>
              <w:rFonts w:ascii="Cambria Math" w:eastAsiaTheme="minorEastAsia" w:hAnsi="Cambria Math" w:hint="eastAsia"/>
            </w:rPr>
            <m:t>∴</m:t>
          </m:r>
          <m:r>
            <w:rPr>
              <w:rFonts w:ascii="Cambria Math" w:eastAsiaTheme="minorEastAsia" w:hAnsi="Cambria Math"/>
            </w:rPr>
            <m:t>a | c</m:t>
          </m:r>
        </m:oMath>
      </m:oMathPara>
    </w:p>
    <w:p w14:paraId="7E2B5F70" w14:textId="77777777" w:rsidR="00FC5E62" w:rsidRDefault="00FC5E62" w:rsidP="00FC5E62">
      <w:pPr>
        <w:tabs>
          <w:tab w:val="left" w:pos="480"/>
        </w:tabs>
        <w:jc w:val="center"/>
        <w:rPr>
          <w:rFonts w:ascii="Calibri" w:eastAsiaTheme="minorEastAsia" w:hAnsi="Calibri"/>
        </w:rPr>
      </w:pPr>
      <w:r>
        <w:rPr>
          <w:rFonts w:ascii="Calibri" w:eastAsiaTheme="minorEastAsia" w:hAnsi="Calibri"/>
        </w:rPr>
        <w:t>Q.E.D</w:t>
      </w:r>
    </w:p>
    <w:p w14:paraId="222846A8" w14:textId="4B5FF1A1" w:rsidR="00FC5E62" w:rsidRDefault="00FC5E62" w:rsidP="00FC5E62">
      <w:pPr>
        <w:tabs>
          <w:tab w:val="left" w:pos="480"/>
        </w:tabs>
        <w:rPr>
          <w:rFonts w:ascii="Calibri" w:eastAsiaTheme="minorEastAsia" w:hAnsi="Calibri"/>
        </w:rPr>
      </w:pPr>
      <w:r>
        <w:rPr>
          <w:rFonts w:ascii="Calibri" w:eastAsiaTheme="minorEastAsia" w:hAnsi="Calibri"/>
        </w:rPr>
        <w:t xml:space="preserve">Theorem </w:t>
      </w:r>
      <w:r w:rsidR="00102683">
        <w:rPr>
          <w:rFonts w:ascii="Calibri" w:eastAsiaTheme="minorEastAsia" w:hAnsi="Calibri"/>
        </w:rPr>
        <w:t>1.</w:t>
      </w:r>
      <w:r>
        <w:rPr>
          <w:rFonts w:ascii="Calibri" w:eastAsiaTheme="minorEastAsia" w:hAnsi="Calibri"/>
        </w:rPr>
        <w:t>0.5</w:t>
      </w:r>
      <w:r w:rsidR="006A36C6">
        <w:rPr>
          <w:rFonts w:ascii="Calibri" w:eastAsiaTheme="minorEastAsia" w:hAnsi="Calibri"/>
        </w:rPr>
        <w:t>a</w:t>
      </w:r>
      <w:r w:rsidR="008D16B3">
        <w:rPr>
          <w:rFonts w:ascii="Calibri" w:eastAsiaTheme="minorEastAsia" w:hAnsi="Calibri"/>
        </w:rPr>
        <w:t xml:space="preserve"> </w:t>
      </w:r>
      <m:oMath>
        <m:r>
          <w:rPr>
            <w:rFonts w:ascii="Cambria Math" w:eastAsiaTheme="minorEastAsia" w:hAnsi="Cambria Math"/>
          </w:rPr>
          <m:t>0 ∤a, a</m:t>
        </m:r>
        <m:r>
          <w:rPr>
            <w:rFonts w:ascii="Cambria Math" w:eastAsiaTheme="minorEastAsia" w:hAnsi="Cambria Math" w:hint="eastAsia"/>
          </w:rPr>
          <m:t>∈</m:t>
        </m:r>
        <m:r>
          <w:rPr>
            <w:rFonts w:ascii="Cambria Math" w:eastAsiaTheme="minorEastAsia" w:hAnsi="Cambria Math"/>
          </w:rPr>
          <m:t>N-{0}</m:t>
        </m:r>
      </m:oMath>
    </w:p>
    <w:p w14:paraId="1A465F1D" w14:textId="6DE55CB5" w:rsidR="008D16B3" w:rsidRPr="006A36C6" w:rsidRDefault="008D16B3">
      <w:pPr>
        <w:tabs>
          <w:tab w:val="left" w:pos="480"/>
        </w:tabs>
        <w:rPr>
          <w:rFonts w:ascii="Calibri" w:eastAsiaTheme="minorEastAsia" w:hAnsi="Calibri"/>
        </w:rPr>
      </w:pPr>
      <m:oMathPara>
        <m:oMath>
          <m:r>
            <w:rPr>
              <w:rFonts w:ascii="Cambria Math" w:eastAsiaTheme="minorEastAsia" w:hAnsi="Cambria Math"/>
            </w:rPr>
            <m:t>Proo</m:t>
          </m:r>
          <m:r>
            <w:rPr>
              <w:rFonts w:ascii="Cambria Math" w:eastAsiaTheme="minorEastAsia" w:hAnsi="Cambria Math"/>
            </w:rPr>
            <m:t>f:</m:t>
          </m:r>
          <w:del w:id="0" w:author="Dylan Modesitt" w:date="2016-01-19T18:03:00Z">
            <m:r>
              <w:rPr>
                <w:rFonts w:ascii="Cambria Math" w:eastAsiaTheme="minorEastAsia" w:hAnsi="Cambria Math" w:hint="eastAsia"/>
              </w:rPr>
              <m:t>f:</m:t>
            </m:r>
          </w:del>
        </m:oMath>
      </m:oMathPara>
    </w:p>
    <w:p w14:paraId="5E988DC8" w14:textId="673B1EF9" w:rsidR="006A36C6" w:rsidRPr="006A36C6" w:rsidRDefault="006A36C6">
      <w:pPr>
        <w:tabs>
          <w:tab w:val="left" w:pos="480"/>
        </w:tabs>
        <w:rPr>
          <w:rFonts w:ascii="Calibri" w:eastAsiaTheme="minorEastAsia" w:hAnsi="Calibri"/>
        </w:rPr>
      </w:pPr>
      <m:oMathPara>
        <m:oMath>
          <m:r>
            <w:rPr>
              <w:rFonts w:ascii="Cambria Math" w:eastAsiaTheme="minorEastAsia" w:hAnsi="Cambria Math"/>
            </w:rPr>
            <m:t>0 | a ↔0*x=a</m:t>
          </m:r>
        </m:oMath>
      </m:oMathPara>
    </w:p>
    <w:p w14:paraId="19FB0480" w14:textId="782CBC27" w:rsidR="006A36C6" w:rsidRPr="006A36C6" w:rsidRDefault="006A36C6">
      <w:pPr>
        <w:tabs>
          <w:tab w:val="left" w:pos="480"/>
        </w:tabs>
        <w:rPr>
          <w:rFonts w:ascii="Calibri" w:eastAsiaTheme="minorEastAsia" w:hAnsi="Calibri"/>
        </w:rPr>
      </w:pPr>
      <m:oMathPara>
        <m:oMath>
          <m:r>
            <w:rPr>
              <w:rFonts w:ascii="Cambria Math" w:eastAsiaTheme="minorEastAsia" w:hAnsi="Cambria Math"/>
            </w:rPr>
            <m:t>0*x=0</m:t>
          </m:r>
        </m:oMath>
      </m:oMathPara>
    </w:p>
    <w:p w14:paraId="24CBF002" w14:textId="60AE4832" w:rsidR="006A36C6" w:rsidRPr="006A36C6" w:rsidRDefault="006A36C6" w:rsidP="006A36C6">
      <w:pPr>
        <w:tabs>
          <w:tab w:val="left" w:pos="480"/>
        </w:tabs>
        <w:jc w:val="center"/>
        <w:rPr>
          <w:rFonts w:ascii="Calibri" w:eastAsiaTheme="minorEastAsia" w:hAnsi="Calibri"/>
          <w:i/>
        </w:rPr>
      </w:pPr>
      <m:oMathPara>
        <m:oMath>
          <m:r>
            <w:rPr>
              <w:rFonts w:ascii="Cambria Math" w:eastAsiaTheme="minorEastAsia" w:hAnsi="Cambria Math" w:hint="eastAsia"/>
            </w:rPr>
            <m:t>∴</m:t>
          </m:r>
          <m:r>
            <w:rPr>
              <w:rFonts w:ascii="Cambria Math" w:eastAsiaTheme="minorEastAsia" w:hAnsi="Cambria Math"/>
            </w:rPr>
            <m:t xml:space="preserve"> 0 ∤a, as 0*x</m:t>
          </m:r>
          <m:r>
            <w:rPr>
              <w:rFonts w:ascii="Cambria Math" w:eastAsiaTheme="minorEastAsia" w:hAnsi="Cambria Math" w:hint="eastAsia"/>
            </w:rPr>
            <m:t>≠</m:t>
          </m:r>
          <m:r>
            <w:rPr>
              <w:rFonts w:ascii="Cambria Math" w:eastAsiaTheme="minorEastAsia" w:hAnsi="Cambria Math"/>
            </w:rPr>
            <m:t>a</m:t>
          </m:r>
        </m:oMath>
      </m:oMathPara>
    </w:p>
    <w:p w14:paraId="30973A4C" w14:textId="77777777" w:rsidR="006A36C6" w:rsidRDefault="006A36C6" w:rsidP="006A36C6">
      <w:pPr>
        <w:tabs>
          <w:tab w:val="left" w:pos="480"/>
        </w:tabs>
        <w:jc w:val="center"/>
        <w:rPr>
          <w:rFonts w:ascii="Calibri" w:eastAsiaTheme="minorEastAsia" w:hAnsi="Calibri"/>
        </w:rPr>
      </w:pPr>
      <w:r>
        <w:rPr>
          <w:rFonts w:ascii="Calibri" w:eastAsiaTheme="minorEastAsia" w:hAnsi="Calibri"/>
        </w:rPr>
        <w:t>Q.E.D</w:t>
      </w:r>
    </w:p>
    <w:p w14:paraId="45D251C1" w14:textId="77777777" w:rsidR="006A36C6" w:rsidRPr="006A36C6" w:rsidRDefault="006A36C6" w:rsidP="006A36C6">
      <w:pPr>
        <w:tabs>
          <w:tab w:val="left" w:pos="480"/>
        </w:tabs>
        <w:jc w:val="center"/>
        <w:rPr>
          <w:rFonts w:ascii="Calibri" w:eastAsiaTheme="minorEastAsia" w:hAnsi="Calibri"/>
          <w:i/>
        </w:rPr>
      </w:pPr>
    </w:p>
    <w:p w14:paraId="674B986C" w14:textId="77777777" w:rsidR="006A36C6" w:rsidRDefault="006A36C6" w:rsidP="006A36C6">
      <w:pPr>
        <w:tabs>
          <w:tab w:val="left" w:pos="480"/>
        </w:tabs>
        <w:jc w:val="center"/>
        <w:rPr>
          <w:rFonts w:ascii="Calibri" w:eastAsiaTheme="minorEastAsia" w:hAnsi="Calibri"/>
          <w:i/>
        </w:rPr>
      </w:pPr>
    </w:p>
    <w:p w14:paraId="77EDFCB1" w14:textId="43C3D8C6" w:rsidR="006A36C6" w:rsidRDefault="006A36C6" w:rsidP="006A36C6">
      <w:pPr>
        <w:tabs>
          <w:tab w:val="left" w:pos="480"/>
        </w:tabs>
        <w:rPr>
          <w:rFonts w:ascii="Calibri" w:eastAsiaTheme="minorEastAsia" w:hAnsi="Calibri"/>
        </w:rPr>
      </w:pPr>
      <w:r>
        <w:rPr>
          <w:rFonts w:ascii="Calibri" w:eastAsiaTheme="minorEastAsia" w:hAnsi="Calibri"/>
        </w:rPr>
        <w:t xml:space="preserve">Theorem </w:t>
      </w:r>
      <w:r w:rsidR="00102683">
        <w:rPr>
          <w:rFonts w:ascii="Calibri" w:eastAsiaTheme="minorEastAsia" w:hAnsi="Calibri"/>
        </w:rPr>
        <w:t>1.</w:t>
      </w:r>
      <w:r>
        <w:rPr>
          <w:rFonts w:ascii="Calibri" w:eastAsiaTheme="minorEastAsia" w:hAnsi="Calibri"/>
        </w:rPr>
        <w:t xml:space="preserve">0.5b </w:t>
      </w:r>
      <m:oMath>
        <m:r>
          <w:rPr>
            <w:rFonts w:ascii="Cambria Math" w:eastAsiaTheme="minorEastAsia" w:hAnsi="Cambria Math"/>
          </w:rPr>
          <m:t>0 ∤0</m:t>
        </m:r>
      </m:oMath>
    </w:p>
    <w:p w14:paraId="35714BBC" w14:textId="5218D5A5" w:rsidR="006A36C6" w:rsidRPr="006A36C6" w:rsidRDefault="006A36C6" w:rsidP="006A36C6">
      <w:pPr>
        <w:tabs>
          <w:tab w:val="left" w:pos="480"/>
        </w:tabs>
        <w:rPr>
          <w:rFonts w:ascii="Calibri" w:eastAsiaTheme="minorEastAsia" w:hAnsi="Calibri"/>
        </w:rPr>
      </w:pPr>
      <m:oMathPara>
        <m:oMath>
          <m:r>
            <w:rPr>
              <w:rFonts w:ascii="Cambria Math" w:eastAsiaTheme="minorEastAsia" w:hAnsi="Cambria Math"/>
            </w:rPr>
            <m:t>Proo</m:t>
          </m:r>
          <m:r>
            <w:rPr>
              <w:rFonts w:ascii="Cambria Math" w:eastAsiaTheme="minorEastAsia" w:hAnsi="Cambria Math"/>
            </w:rPr>
            <m:t>f:</m:t>
          </m:r>
          <w:bookmarkStart w:id="1" w:name="_GoBack"/>
          <w:bookmarkEnd w:id="1"/>
          <w:del w:id="2" w:author="Dylan Modesitt" w:date="2016-01-19T18:03:00Z">
            <m:r>
              <w:rPr>
                <w:rFonts w:ascii="Cambria Math" w:eastAsiaTheme="minorEastAsia" w:hAnsi="Cambria Math" w:hint="eastAsia"/>
              </w:rPr>
              <m:t>f:</m:t>
            </m:r>
          </w:del>
        </m:oMath>
      </m:oMathPara>
    </w:p>
    <w:p w14:paraId="56733626" w14:textId="6C3A19C5" w:rsidR="006A36C6" w:rsidRPr="006A36C6" w:rsidRDefault="006A36C6" w:rsidP="006A36C6">
      <w:pPr>
        <w:tabs>
          <w:tab w:val="left" w:pos="480"/>
        </w:tabs>
        <w:rPr>
          <w:rFonts w:ascii="Calibri" w:eastAsiaTheme="minorEastAsia" w:hAnsi="Calibri"/>
        </w:rPr>
      </w:pPr>
      <m:oMathPara>
        <m:oMath>
          <m:r>
            <w:rPr>
              <w:rFonts w:ascii="Cambria Math" w:eastAsiaTheme="minorEastAsia" w:hAnsi="Cambria Math"/>
            </w:rPr>
            <m:t>0 | 0 ↔0*x=0</m:t>
          </m:r>
        </m:oMath>
      </m:oMathPara>
    </w:p>
    <w:p w14:paraId="1CF13B41" w14:textId="50367500" w:rsidR="006A36C6" w:rsidRPr="006A36C6" w:rsidRDefault="006A36C6" w:rsidP="006A36C6">
      <w:pPr>
        <w:tabs>
          <w:tab w:val="left" w:pos="480"/>
        </w:tabs>
        <w:rPr>
          <w:rFonts w:ascii="Calibri" w:eastAsiaTheme="minorEastAsia" w:hAnsi="Calibri"/>
          <w:i/>
        </w:rPr>
      </w:pPr>
      <m:oMathPara>
        <m:oMath>
          <m:r>
            <w:rPr>
              <w:rFonts w:ascii="Cambria Math" w:eastAsiaTheme="minorEastAsia" w:hAnsi="Cambria Math"/>
            </w:rPr>
            <m:t>0*x</m:t>
          </m:r>
          <m:r>
            <w:rPr>
              <w:rFonts w:ascii="Cambria Math" w:eastAsiaTheme="minorEastAsia" w:hAnsi="Cambria Math" w:hint="eastAsia"/>
            </w:rPr>
            <m:t>≠</m:t>
          </m:r>
          <m:r>
            <w:rPr>
              <w:rFonts w:ascii="Cambria Math" w:eastAsiaTheme="minorEastAsia" w:hAnsi="Cambria Math"/>
            </w:rPr>
            <m:t>0</m:t>
          </m:r>
          <m:r>
            <w:rPr>
              <w:rFonts w:ascii="Cambria Math" w:eastAsiaTheme="minorEastAsia" w:hAnsi="Cambria Math" w:hint="eastAsia"/>
            </w:rPr>
            <m:t>∵</m:t>
          </m:r>
          <m:r>
            <w:rPr>
              <w:rFonts w:ascii="Cambria Math" w:eastAsiaTheme="minorEastAsia" w:hAnsi="Cambria Math"/>
            </w:rPr>
            <m:t>x!∄N</m:t>
          </m:r>
        </m:oMath>
      </m:oMathPara>
    </w:p>
    <w:p w14:paraId="6D7AF238" w14:textId="2AB3021D" w:rsidR="006A36C6" w:rsidRPr="006A36C6" w:rsidRDefault="006A36C6" w:rsidP="006A36C6">
      <w:pPr>
        <w:tabs>
          <w:tab w:val="left" w:pos="480"/>
        </w:tabs>
        <w:jc w:val="center"/>
        <w:rPr>
          <w:rFonts w:ascii="Calibri" w:eastAsiaTheme="minorEastAsia" w:hAnsi="Calibri"/>
          <w:i/>
        </w:rPr>
      </w:pPr>
      <m:oMathPara>
        <m:oMath>
          <m:r>
            <w:rPr>
              <w:rFonts w:ascii="Cambria Math" w:eastAsiaTheme="minorEastAsia" w:hAnsi="Cambria Math" w:hint="eastAsia"/>
            </w:rPr>
            <m:t>∴</m:t>
          </m:r>
          <m:r>
            <w:rPr>
              <w:rFonts w:ascii="Cambria Math" w:eastAsiaTheme="minorEastAsia" w:hAnsi="Cambria Math"/>
            </w:rPr>
            <m:t>0 ∤0</m:t>
          </m:r>
        </m:oMath>
      </m:oMathPara>
    </w:p>
    <w:p w14:paraId="1C2A3BBD" w14:textId="77777777" w:rsidR="006A36C6" w:rsidRDefault="006A36C6" w:rsidP="006A36C6">
      <w:pPr>
        <w:tabs>
          <w:tab w:val="left" w:pos="480"/>
        </w:tabs>
        <w:jc w:val="center"/>
        <w:rPr>
          <w:rFonts w:ascii="Calibri" w:eastAsiaTheme="minorEastAsia" w:hAnsi="Calibri"/>
        </w:rPr>
      </w:pPr>
      <w:r>
        <w:rPr>
          <w:rFonts w:ascii="Calibri" w:eastAsiaTheme="minorEastAsia" w:hAnsi="Calibri"/>
        </w:rPr>
        <w:t>Q.E.D</w:t>
      </w:r>
    </w:p>
    <w:p w14:paraId="34A43FA4" w14:textId="77777777" w:rsidR="006A36C6" w:rsidRPr="006A36C6" w:rsidRDefault="006A36C6" w:rsidP="006A36C6">
      <w:pPr>
        <w:tabs>
          <w:tab w:val="left" w:pos="480"/>
        </w:tabs>
        <w:jc w:val="center"/>
        <w:rPr>
          <w:rFonts w:ascii="Calibri" w:eastAsiaTheme="minorEastAsia" w:hAnsi="Calibri"/>
          <w:i/>
        </w:rPr>
      </w:pPr>
    </w:p>
    <w:p w14:paraId="4D4C55B4" w14:textId="77777777" w:rsidR="006A36C6" w:rsidRDefault="006A36C6" w:rsidP="006A36C6">
      <w:pPr>
        <w:tabs>
          <w:tab w:val="left" w:pos="480"/>
        </w:tabs>
        <w:rPr>
          <w:rFonts w:ascii="Calibri" w:eastAsiaTheme="minorEastAsia" w:hAnsi="Calibri"/>
        </w:rPr>
      </w:pPr>
    </w:p>
    <w:p w14:paraId="0480C5C4" w14:textId="55B8FF31" w:rsidR="006A36C6" w:rsidRPr="00102683" w:rsidRDefault="00102683" w:rsidP="00102683">
      <w:pPr>
        <w:tabs>
          <w:tab w:val="left" w:pos="480"/>
        </w:tabs>
        <w:jc w:val="center"/>
        <w:rPr>
          <w:rFonts w:ascii="Calibri" w:eastAsiaTheme="minorEastAsia" w:hAnsi="Calibri"/>
        </w:rPr>
      </w:pPr>
      <w:r w:rsidRPr="00102683">
        <w:rPr>
          <w:rFonts w:ascii="Calibri" w:eastAsiaTheme="minorEastAsia" w:hAnsi="Calibri"/>
        </w:rPr>
        <w:t>1.</w:t>
      </w:r>
      <w:r>
        <w:rPr>
          <w:rFonts w:ascii="Calibri" w:eastAsiaTheme="minorEastAsia" w:hAnsi="Calibri"/>
        </w:rPr>
        <w:t xml:space="preserve">1) </w:t>
      </w:r>
      <w:r w:rsidRPr="00102683">
        <w:rPr>
          <w:rFonts w:ascii="Calibri" w:eastAsiaTheme="minorEastAsia" w:hAnsi="Calibri"/>
        </w:rPr>
        <w:t>Triangular Numbers</w:t>
      </w:r>
    </w:p>
    <w:p w14:paraId="7E8CDF83" w14:textId="77777777" w:rsidR="00102683" w:rsidRDefault="00102683" w:rsidP="00102683">
      <w:pPr>
        <w:tabs>
          <w:tab w:val="left" w:pos="480"/>
        </w:tabs>
        <w:jc w:val="center"/>
        <w:rPr>
          <w:rFonts w:ascii="Calibri" w:eastAsiaTheme="minorEastAsia" w:hAnsi="Calibri"/>
        </w:rPr>
      </w:pPr>
    </w:p>
    <w:p w14:paraId="33CC6F46" w14:textId="4A06DBEF" w:rsidR="00B47D3A" w:rsidRDefault="00B47D3A" w:rsidP="00102683">
      <w:pPr>
        <w:tabs>
          <w:tab w:val="left" w:pos="480"/>
        </w:tabs>
        <w:jc w:val="both"/>
        <w:rPr>
          <w:rFonts w:ascii="Calibri" w:eastAsiaTheme="minorEastAsia" w:hAnsi="Calibri"/>
        </w:rPr>
      </w:pPr>
      <w:r>
        <w:rPr>
          <w:rFonts w:ascii="Calibri" w:eastAsiaTheme="minorEastAsia" w:hAnsi="Calibri"/>
        </w:rPr>
        <w:t xml:space="preserve">Definition 1.1, </w:t>
      </w:r>
      <w:r w:rsidR="00102683">
        <w:rPr>
          <w:rFonts w:ascii="Calibri" w:eastAsiaTheme="minorEastAsia" w:hAnsi="Calibri"/>
        </w:rPr>
        <w:t>Triangular Number</w:t>
      </w:r>
      <w:r>
        <w:rPr>
          <w:rFonts w:ascii="Calibri" w:eastAsiaTheme="minorEastAsia" w:hAnsi="Calibri"/>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Pr>
          <w:rFonts w:ascii="Calibri" w:eastAsiaTheme="minorEastAsia" w:hAnsi="Calibri"/>
        </w:rPr>
        <w:t xml:space="preserve">, or the </w:t>
      </w:r>
      <m:oMath>
        <m:r>
          <w:rPr>
            <w:rFonts w:ascii="Cambria Math" w:eastAsiaTheme="minorEastAsia" w:hAnsi="Cambria Math"/>
          </w:rPr>
          <m:t>nth</m:t>
        </m:r>
      </m:oMath>
      <w:r>
        <w:rPr>
          <w:rFonts w:ascii="Calibri" w:eastAsiaTheme="minorEastAsia" w:hAnsi="Calibri"/>
        </w:rPr>
        <w:t xml:space="preserve"> triangular number, can be written as</w:t>
      </w:r>
    </w:p>
    <w:p w14:paraId="02A53A59" w14:textId="08483690" w:rsidR="006A36C6" w:rsidRDefault="00B47D3A" w:rsidP="00B47D3A">
      <w:pPr>
        <w:tabs>
          <w:tab w:val="left" w:pos="480"/>
        </w:tabs>
        <w:jc w:val="both"/>
        <w:rPr>
          <w:rFonts w:ascii="Calibri" w:eastAsiaTheme="minorEastAsia" w:hAnsi="Calibri"/>
        </w:rPr>
      </w:pPr>
      <w:r>
        <w:rPr>
          <w:rFonts w:ascii="Calibri" w:eastAsiaTheme="minorEastAsia" w:hAnsi="Calibri"/>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-1</m:t>
            </m:r>
          </m:e>
        </m:d>
        <m:r>
          <w:rPr>
            <w:rFonts w:ascii="Cambria Math" w:eastAsiaTheme="minorEastAsia" w:hAnsi="Cambria Math"/>
          </w:rPr>
          <m:t>+…1</m:t>
        </m:r>
      </m:oMath>
      <w:r>
        <w:rPr>
          <w:rFonts w:ascii="Calibri" w:eastAsiaTheme="minorEastAsia" w:hAnsi="Calibri"/>
        </w:rPr>
        <w:t>. Or in other words:</w:t>
      </w:r>
    </w:p>
    <w:p w14:paraId="2F631C7A" w14:textId="77777777" w:rsidR="00B47D3A" w:rsidRDefault="00B47D3A" w:rsidP="00B47D3A">
      <w:pPr>
        <w:tabs>
          <w:tab w:val="left" w:pos="480"/>
        </w:tabs>
        <w:jc w:val="both"/>
        <w:rPr>
          <w:rFonts w:ascii="Calibri" w:eastAsiaTheme="minorEastAsia" w:hAnsi="Calibri"/>
        </w:rPr>
      </w:pPr>
    </w:p>
    <w:p w14:paraId="5561D54E" w14:textId="1C721D2B" w:rsidR="00B47D3A" w:rsidRDefault="004D6DDB" w:rsidP="00B47D3A">
      <w:pPr>
        <w:tabs>
          <w:tab w:val="left" w:pos="480"/>
        </w:tabs>
        <w:jc w:val="both"/>
        <w:rPr>
          <w:rFonts w:ascii="Calibri" w:eastAsiaTheme="minorEastAsia" w:hAnsi="Calibri"/>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oMath>
      </m:oMathPara>
    </w:p>
    <w:p w14:paraId="17BC1571" w14:textId="77777777" w:rsidR="006A36C6" w:rsidRDefault="006A36C6" w:rsidP="006A36C6">
      <w:pPr>
        <w:tabs>
          <w:tab w:val="left" w:pos="480"/>
        </w:tabs>
        <w:rPr>
          <w:rFonts w:ascii="Calibri" w:eastAsiaTheme="minorEastAsia" w:hAnsi="Calibri"/>
        </w:rPr>
      </w:pPr>
    </w:p>
    <w:p w14:paraId="66E6C22C" w14:textId="2CBD7AD0" w:rsidR="00F41382" w:rsidRDefault="00F41382" w:rsidP="006A36C6">
      <w:pPr>
        <w:tabs>
          <w:tab w:val="left" w:pos="480"/>
        </w:tabs>
        <w:rPr>
          <w:rFonts w:ascii="Calibri" w:eastAsiaTheme="minorEastAsia" w:hAnsi="Calibri"/>
        </w:rPr>
      </w:pPr>
      <w:r>
        <w:rPr>
          <w:rFonts w:ascii="Calibri" w:eastAsiaTheme="minorEastAsia" w:hAnsi="Calibri"/>
        </w:rPr>
        <w:t>Lemma 1.1.1) The Symmetry of Triangles</w:t>
      </w:r>
    </w:p>
    <w:p w14:paraId="2081724F" w14:textId="77777777" w:rsidR="00F41382" w:rsidRDefault="00F41382" w:rsidP="006A36C6">
      <w:pPr>
        <w:tabs>
          <w:tab w:val="left" w:pos="480"/>
        </w:tabs>
        <w:rPr>
          <w:rFonts w:ascii="Calibri" w:eastAsiaTheme="minorEastAsia" w:hAnsi="Calibri"/>
        </w:rPr>
      </w:pPr>
    </w:p>
    <w:p w14:paraId="4E373636" w14:textId="372792E7" w:rsidR="00F41382" w:rsidRPr="00F41382" w:rsidRDefault="00F41382" w:rsidP="006A36C6">
      <w:pPr>
        <w:tabs>
          <w:tab w:val="left" w:pos="480"/>
        </w:tabs>
        <w:rPr>
          <w:rFonts w:ascii="Calibri" w:eastAsiaTheme="minorEastAsia" w:hAnsi="Calibri"/>
        </w:rPr>
      </w:pPr>
      <m:oMathPara>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2</m:t>
              </m:r>
            </m:sup>
          </m:sSup>
          <m:r>
            <w:rPr>
              <w:rFonts w:ascii="Cambria Math" w:eastAsiaTheme="minorEastAsia" w:hAnsi="Cambria Math"/>
            </w:rPr>
            <m:t xml:space="preserve"> </m:t>
          </m:r>
        </m:oMath>
      </m:oMathPara>
    </w:p>
    <w:p w14:paraId="7E1904B8" w14:textId="77777777" w:rsidR="00F41382" w:rsidRPr="00F41382" w:rsidRDefault="00F41382" w:rsidP="006A36C6">
      <w:pPr>
        <w:tabs>
          <w:tab w:val="left" w:pos="480"/>
        </w:tabs>
        <w:rPr>
          <w:rFonts w:ascii="Calibri" w:eastAsiaTheme="minorEastAsia" w:hAnsi="Calibri"/>
        </w:rPr>
      </w:pPr>
    </w:p>
    <w:p w14:paraId="043B873B" w14:textId="11051200" w:rsidR="00F41382" w:rsidRPr="00F41382" w:rsidRDefault="00F41382" w:rsidP="006A36C6">
      <w:pPr>
        <w:tabs>
          <w:tab w:val="left" w:pos="480"/>
        </w:tabs>
        <w:rPr>
          <w:rFonts w:ascii="Calibri" w:eastAsiaTheme="minorEastAsia" w:hAnsi="Calibri"/>
        </w:rPr>
      </w:pPr>
      <m:oMathPara>
        <m:oMath>
          <m:r>
            <w:rPr>
              <w:rFonts w:ascii="Cambria Math" w:eastAsiaTheme="minorEastAsia" w:hAnsi="Cambria Math"/>
            </w:rPr>
            <m:t>Proof:</m:t>
          </m:r>
        </m:oMath>
      </m:oMathPara>
    </w:p>
    <w:p w14:paraId="6332CF6B" w14:textId="71A064DD" w:rsidR="00F41382" w:rsidRPr="00F41382" w:rsidRDefault="00F41382" w:rsidP="006A36C6">
      <w:pPr>
        <w:tabs>
          <w:tab w:val="left" w:pos="480"/>
        </w:tabs>
        <w:rPr>
          <w:rFonts w:ascii="Calibri" w:eastAsiaTheme="minorEastAsia" w:hAnsi="Calibri"/>
        </w:rPr>
      </w:pPr>
      <m:oMathPara>
        <m:oMath>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n-i</m:t>
                      </m:r>
                    </m:sub>
                  </m:sSub>
                  <m:r>
                    <w:rPr>
                      <w:rFonts w:ascii="Cambria Math" w:eastAsiaTheme="minorEastAsia" w:hAnsi="Cambria Math"/>
                    </w:rPr>
                    <m:t xml:space="preserve"> </m:t>
                  </m:r>
                </m:e>
              </m:nary>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2</m:t>
                  </m:r>
                </m:sup>
              </m:sSup>
              <m:r>
                <w:rPr>
                  <w:rFonts w:ascii="Cambria Math" w:eastAsiaTheme="minorEastAsia" w:hAnsi="Cambria Math"/>
                </w:rPr>
                <m:t xml:space="preserve"> </m:t>
              </m:r>
            </m:e>
          </m:nary>
        </m:oMath>
      </m:oMathPara>
    </w:p>
    <w:p w14:paraId="0BD8680C" w14:textId="1BD14EFA" w:rsidR="00F41382" w:rsidRDefault="00F41382" w:rsidP="00F41382">
      <w:pPr>
        <w:tabs>
          <w:tab w:val="left" w:pos="480"/>
        </w:tabs>
        <w:jc w:val="center"/>
        <w:rPr>
          <w:rFonts w:ascii="Calibri" w:eastAsiaTheme="minorEastAsia" w:hAnsi="Calibri"/>
        </w:rPr>
      </w:pPr>
      <w:r>
        <w:rPr>
          <w:rFonts w:ascii="Calibri" w:eastAsiaTheme="minorEastAsia" w:hAnsi="Calibri"/>
        </w:rPr>
        <w:t>Q.E.D</w:t>
      </w:r>
    </w:p>
    <w:p w14:paraId="081C3F39" w14:textId="77777777" w:rsidR="00F41382" w:rsidRPr="00F41382" w:rsidRDefault="00F41382" w:rsidP="006A36C6">
      <w:pPr>
        <w:tabs>
          <w:tab w:val="left" w:pos="480"/>
        </w:tabs>
        <w:rPr>
          <w:rFonts w:ascii="Calibri" w:eastAsiaTheme="minorEastAsia" w:hAnsi="Calibri"/>
        </w:rPr>
      </w:pPr>
    </w:p>
    <w:p w14:paraId="2571B2E5" w14:textId="00A47F39" w:rsidR="00F41382" w:rsidRDefault="00F41382" w:rsidP="006A36C6">
      <w:pPr>
        <w:tabs>
          <w:tab w:val="left" w:pos="480"/>
        </w:tabs>
        <w:rPr>
          <w:rFonts w:ascii="Calibri" w:eastAsiaTheme="minorEastAsia" w:hAnsi="Calibri"/>
        </w:rPr>
      </w:pPr>
    </w:p>
    <w:p w14:paraId="5A235A19" w14:textId="2C35FB74" w:rsidR="006A36C6" w:rsidRDefault="00F41382" w:rsidP="006A36C6">
      <w:pPr>
        <w:tabs>
          <w:tab w:val="left" w:pos="480"/>
        </w:tabs>
        <w:rPr>
          <w:rFonts w:ascii="Calibri" w:eastAsiaTheme="minorEastAsia" w:hAnsi="Calibri"/>
        </w:rPr>
      </w:pPr>
      <w:r>
        <w:rPr>
          <w:rFonts w:ascii="Calibri" w:eastAsiaTheme="minorEastAsia" w:hAnsi="Calibri"/>
        </w:rPr>
        <w:t>Theorem 1.1) The Triangular Number Theorem:</w:t>
      </w:r>
    </w:p>
    <w:p w14:paraId="7C1D40D8" w14:textId="77777777" w:rsidR="00F41382" w:rsidRDefault="00F41382" w:rsidP="006A36C6">
      <w:pPr>
        <w:tabs>
          <w:tab w:val="left" w:pos="480"/>
        </w:tabs>
        <w:rPr>
          <w:rFonts w:ascii="Calibri" w:eastAsiaTheme="minorEastAsia" w:hAnsi="Calibri"/>
        </w:rPr>
      </w:pPr>
    </w:p>
    <w:p w14:paraId="70B8DC01" w14:textId="21C00D58" w:rsidR="00F41382" w:rsidRDefault="004D6DDB" w:rsidP="006A36C6">
      <w:pPr>
        <w:tabs>
          <w:tab w:val="left" w:pos="480"/>
        </w:tabs>
        <w:rPr>
          <w:rFonts w:ascii="Calibri" w:eastAsiaTheme="minorEastAsia" w:hAnsi="Calibri"/>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e>
              </m:d>
            </m:num>
            <m:den>
              <m:r>
                <w:rPr>
                  <w:rFonts w:ascii="Cambria Math" w:eastAsiaTheme="minorEastAsia" w:hAnsi="Cambria Math"/>
                </w:rPr>
                <m:t>2</m:t>
              </m:r>
            </m:den>
          </m:f>
        </m:oMath>
      </m:oMathPara>
    </w:p>
    <w:p w14:paraId="516FA973" w14:textId="64EC5A87" w:rsidR="008D16B3" w:rsidRPr="00E92598" w:rsidRDefault="00F41382" w:rsidP="00F41382">
      <w:pPr>
        <w:tabs>
          <w:tab w:val="left" w:pos="480"/>
        </w:tabs>
        <w:jc w:val="center"/>
        <w:rPr>
          <w:rFonts w:ascii="Calibri" w:eastAsiaTheme="minorEastAsia" w:hAnsi="Calibri"/>
        </w:rPr>
      </w:pPr>
      <m:oMathPara>
        <m:oMath>
          <m:r>
            <w:rPr>
              <w:rFonts w:ascii="Cambria Math" w:eastAsiaTheme="minorEastAsia" w:hAnsi="Cambria Math"/>
            </w:rPr>
            <m:t>Proof:</m:t>
          </m:r>
        </m:oMath>
      </m:oMathPara>
    </w:p>
    <w:p w14:paraId="1B5370B4" w14:textId="36EF0E0C" w:rsidR="00F41382" w:rsidRPr="00F41382" w:rsidRDefault="00F41382" w:rsidP="00F41382">
      <w:pPr>
        <w:tabs>
          <w:tab w:val="left" w:pos="480"/>
        </w:tabs>
        <w:jc w:val="center"/>
        <w:rPr>
          <w:rFonts w:ascii="Calibri" w:eastAsiaTheme="minorEastAsia" w:hAnsi="Calibri"/>
        </w:rPr>
      </w:pPr>
      <m:oMathPara>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2</m:t>
              </m:r>
            </m:sup>
          </m:sSup>
          <m:r>
            <w:rPr>
              <w:rFonts w:ascii="Cambria Math" w:eastAsiaTheme="minorEastAsia" w:hAnsi="Cambria Math"/>
            </w:rPr>
            <m:t xml:space="preserve">  (1.1.1)</m:t>
          </m:r>
        </m:oMath>
      </m:oMathPara>
    </w:p>
    <w:p w14:paraId="4DD6A6E6" w14:textId="77777777" w:rsidR="00F41382" w:rsidRPr="00F41382" w:rsidRDefault="004D6DDB" w:rsidP="00F41382">
      <w:pPr>
        <w:tabs>
          <w:tab w:val="left" w:pos="480"/>
        </w:tabs>
        <w:jc w:val="center"/>
        <w:rPr>
          <w:rFonts w:ascii="Calibri" w:eastAsiaTheme="minorEastAsia" w:hAnsi="Calibri"/>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e>
              </m:d>
            </m:num>
            <m:den>
              <m:r>
                <w:rPr>
                  <w:rFonts w:ascii="Cambria Math" w:eastAsiaTheme="minorEastAsia" w:hAnsi="Cambria Math"/>
                </w:rPr>
                <m:t>2</m:t>
              </m:r>
            </m:den>
          </m:f>
        </m:oMath>
      </m:oMathPara>
    </w:p>
    <w:p w14:paraId="5D9980BA" w14:textId="77777777" w:rsidR="00F41382" w:rsidRDefault="00F41382" w:rsidP="00F41382">
      <w:pPr>
        <w:tabs>
          <w:tab w:val="left" w:pos="480"/>
        </w:tabs>
        <w:jc w:val="center"/>
        <w:rPr>
          <w:rFonts w:ascii="Calibri" w:eastAsiaTheme="minorEastAsia" w:hAnsi="Calibri"/>
        </w:rPr>
      </w:pPr>
      <w:r>
        <w:rPr>
          <w:rFonts w:ascii="Calibri" w:eastAsiaTheme="minorEastAsia" w:hAnsi="Calibri"/>
        </w:rPr>
        <w:t>Q.E.D</w:t>
      </w:r>
    </w:p>
    <w:p w14:paraId="0A97505C" w14:textId="77777777" w:rsidR="00F41382" w:rsidRDefault="00F41382" w:rsidP="008D16B3">
      <w:pPr>
        <w:tabs>
          <w:tab w:val="left" w:pos="480"/>
        </w:tabs>
        <w:rPr>
          <w:rFonts w:ascii="Calibri" w:eastAsiaTheme="minorEastAsia" w:hAnsi="Calibri"/>
        </w:rPr>
      </w:pPr>
    </w:p>
    <w:p w14:paraId="769808D6" w14:textId="1553185D" w:rsidR="00E92598" w:rsidRDefault="003D2568" w:rsidP="008D16B3">
      <w:pPr>
        <w:tabs>
          <w:tab w:val="left" w:pos="480"/>
        </w:tabs>
        <w:rPr>
          <w:rFonts w:ascii="Calibri" w:eastAsiaTheme="minorEastAsia" w:hAnsi="Calibri"/>
        </w:rPr>
      </w:pPr>
      <w:r>
        <w:rPr>
          <w:rFonts w:ascii="Calibri" w:eastAsiaTheme="minorEastAsia" w:hAnsi="Calibri"/>
        </w:rPr>
        <w:t xml:space="preserve">Generating such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Pr>
          <w:rFonts w:ascii="Calibri" w:eastAsiaTheme="minorEastAsia" w:hAnsi="Calibri"/>
        </w:rPr>
        <w:t xml:space="preserve"> can be shown as follows in Java:</w:t>
      </w:r>
    </w:p>
    <w:p w14:paraId="77F1052E" w14:textId="77777777" w:rsidR="003D2568" w:rsidRDefault="003D2568" w:rsidP="003D2568">
      <w:pPr>
        <w:widowControl w:val="0"/>
        <w:tabs>
          <w:tab w:val="left" w:pos="529"/>
        </w:tabs>
        <w:autoSpaceDE w:val="0"/>
        <w:autoSpaceDN w:val="0"/>
        <w:adjustRightInd w:val="0"/>
        <w:rPr>
          <w:rFonts w:ascii="Menlo" w:hAnsi="Menlo" w:cs="Menlo"/>
          <w:color w:val="000000"/>
          <w:sz w:val="22"/>
          <w:szCs w:val="22"/>
        </w:rPr>
      </w:pPr>
    </w:p>
    <w:p w14:paraId="7460A786" w14:textId="77777777" w:rsidR="003D2568" w:rsidRPr="003D2568" w:rsidRDefault="003D2568" w:rsidP="003D2568">
      <w:pPr>
        <w:widowControl w:val="0"/>
        <w:tabs>
          <w:tab w:val="left" w:pos="529"/>
        </w:tabs>
        <w:autoSpaceDE w:val="0"/>
        <w:autoSpaceDN w:val="0"/>
        <w:adjustRightInd w:val="0"/>
        <w:rPr>
          <w:rFonts w:ascii="Menlo" w:hAnsi="Menlo" w:cs="Menlo"/>
          <w:color w:val="000000"/>
          <w:sz w:val="18"/>
          <w:szCs w:val="18"/>
        </w:rPr>
      </w:pPr>
      <w:r w:rsidRPr="003D2568">
        <w:rPr>
          <w:rFonts w:ascii="Menlo" w:hAnsi="Menlo" w:cs="Menlo"/>
          <w:color w:val="AA0D91"/>
          <w:sz w:val="18"/>
          <w:szCs w:val="18"/>
        </w:rPr>
        <w:t>import</w:t>
      </w:r>
      <w:r w:rsidRPr="003D2568">
        <w:rPr>
          <w:rFonts w:ascii="Menlo" w:hAnsi="Menlo" w:cs="Menlo"/>
          <w:color w:val="000000"/>
          <w:sz w:val="18"/>
          <w:szCs w:val="18"/>
        </w:rPr>
        <w:t xml:space="preserve"> acm.program.*;</w:t>
      </w:r>
    </w:p>
    <w:p w14:paraId="3B07BC96" w14:textId="77777777" w:rsidR="003D2568" w:rsidRPr="003D2568" w:rsidRDefault="003D2568" w:rsidP="003D2568">
      <w:pPr>
        <w:widowControl w:val="0"/>
        <w:tabs>
          <w:tab w:val="left" w:pos="529"/>
        </w:tabs>
        <w:autoSpaceDE w:val="0"/>
        <w:autoSpaceDN w:val="0"/>
        <w:adjustRightInd w:val="0"/>
        <w:rPr>
          <w:rFonts w:ascii="Menlo" w:hAnsi="Menlo" w:cs="Menlo"/>
          <w:color w:val="000000"/>
          <w:sz w:val="18"/>
          <w:szCs w:val="18"/>
        </w:rPr>
      </w:pPr>
    </w:p>
    <w:p w14:paraId="32DA988A" w14:textId="77777777" w:rsidR="003D2568" w:rsidRPr="003D2568" w:rsidRDefault="003D2568" w:rsidP="003D2568">
      <w:pPr>
        <w:widowControl w:val="0"/>
        <w:tabs>
          <w:tab w:val="left" w:pos="529"/>
        </w:tabs>
        <w:autoSpaceDE w:val="0"/>
        <w:autoSpaceDN w:val="0"/>
        <w:adjustRightInd w:val="0"/>
        <w:rPr>
          <w:rFonts w:ascii="Menlo" w:hAnsi="Menlo" w:cs="Menlo"/>
          <w:color w:val="000000"/>
          <w:sz w:val="18"/>
          <w:szCs w:val="18"/>
        </w:rPr>
      </w:pPr>
      <w:r w:rsidRPr="003D2568">
        <w:rPr>
          <w:rFonts w:ascii="Menlo" w:hAnsi="Menlo" w:cs="Menlo"/>
          <w:color w:val="AA0D91"/>
          <w:sz w:val="18"/>
          <w:szCs w:val="18"/>
        </w:rPr>
        <w:t>public</w:t>
      </w:r>
      <w:r w:rsidRPr="003D2568">
        <w:rPr>
          <w:rFonts w:ascii="Menlo" w:hAnsi="Menlo" w:cs="Menlo"/>
          <w:color w:val="000000"/>
          <w:sz w:val="18"/>
          <w:szCs w:val="18"/>
        </w:rPr>
        <w:t xml:space="preserve"> </w:t>
      </w:r>
      <w:r w:rsidRPr="003D2568">
        <w:rPr>
          <w:rFonts w:ascii="Menlo" w:hAnsi="Menlo" w:cs="Menlo"/>
          <w:color w:val="AA0D91"/>
          <w:sz w:val="18"/>
          <w:szCs w:val="18"/>
        </w:rPr>
        <w:t>class</w:t>
      </w:r>
      <w:r w:rsidRPr="003D2568">
        <w:rPr>
          <w:rFonts w:ascii="Menlo" w:hAnsi="Menlo" w:cs="Menlo"/>
          <w:color w:val="000000"/>
          <w:sz w:val="18"/>
          <w:szCs w:val="18"/>
        </w:rPr>
        <w:t xml:space="preserve"> AllTriangularNumbers extends ConsoleProgram</w:t>
      </w:r>
    </w:p>
    <w:p w14:paraId="071ABC01" w14:textId="77777777" w:rsidR="003D2568" w:rsidRPr="003D2568" w:rsidRDefault="003D2568" w:rsidP="003D2568">
      <w:pPr>
        <w:widowControl w:val="0"/>
        <w:tabs>
          <w:tab w:val="left" w:pos="529"/>
        </w:tabs>
        <w:autoSpaceDE w:val="0"/>
        <w:autoSpaceDN w:val="0"/>
        <w:adjustRightInd w:val="0"/>
        <w:rPr>
          <w:rFonts w:ascii="Menlo" w:hAnsi="Menlo" w:cs="Menlo"/>
          <w:color w:val="000000"/>
          <w:sz w:val="18"/>
          <w:szCs w:val="18"/>
        </w:rPr>
      </w:pPr>
      <w:r w:rsidRPr="003D2568">
        <w:rPr>
          <w:rFonts w:ascii="Menlo" w:hAnsi="Menlo" w:cs="Menlo"/>
          <w:color w:val="000000"/>
          <w:sz w:val="18"/>
          <w:szCs w:val="18"/>
        </w:rPr>
        <w:t>{</w:t>
      </w:r>
    </w:p>
    <w:p w14:paraId="27AB2BFC" w14:textId="77777777" w:rsidR="003D2568" w:rsidRPr="003D2568" w:rsidRDefault="003D2568" w:rsidP="003D2568">
      <w:pPr>
        <w:widowControl w:val="0"/>
        <w:tabs>
          <w:tab w:val="left" w:pos="529"/>
        </w:tabs>
        <w:autoSpaceDE w:val="0"/>
        <w:autoSpaceDN w:val="0"/>
        <w:adjustRightInd w:val="0"/>
        <w:rPr>
          <w:rFonts w:ascii="Menlo" w:hAnsi="Menlo" w:cs="Menlo"/>
          <w:color w:val="000000"/>
          <w:sz w:val="18"/>
          <w:szCs w:val="18"/>
        </w:rPr>
      </w:pPr>
      <w:r w:rsidRPr="003D2568">
        <w:rPr>
          <w:rFonts w:ascii="Menlo" w:hAnsi="Menlo" w:cs="Menlo"/>
          <w:color w:val="000000"/>
          <w:sz w:val="18"/>
          <w:szCs w:val="18"/>
        </w:rPr>
        <w:t xml:space="preserve">    </w:t>
      </w:r>
    </w:p>
    <w:p w14:paraId="6CC3302C" w14:textId="77777777" w:rsidR="003D2568" w:rsidRPr="003D2568" w:rsidRDefault="003D2568" w:rsidP="003D2568">
      <w:pPr>
        <w:widowControl w:val="0"/>
        <w:tabs>
          <w:tab w:val="left" w:pos="529"/>
        </w:tabs>
        <w:autoSpaceDE w:val="0"/>
        <w:autoSpaceDN w:val="0"/>
        <w:adjustRightInd w:val="0"/>
        <w:rPr>
          <w:rFonts w:ascii="Menlo" w:hAnsi="Menlo" w:cs="Menlo"/>
          <w:color w:val="000000"/>
          <w:sz w:val="18"/>
          <w:szCs w:val="18"/>
        </w:rPr>
      </w:pPr>
      <w:r w:rsidRPr="003D2568">
        <w:rPr>
          <w:rFonts w:ascii="Menlo" w:hAnsi="Menlo" w:cs="Menlo"/>
          <w:color w:val="000000"/>
          <w:sz w:val="18"/>
          <w:szCs w:val="18"/>
        </w:rPr>
        <w:t xml:space="preserve">    </w:t>
      </w:r>
      <w:r w:rsidRPr="003D2568">
        <w:rPr>
          <w:rFonts w:ascii="Menlo" w:hAnsi="Menlo" w:cs="Menlo"/>
          <w:color w:val="AA0D91"/>
          <w:sz w:val="18"/>
          <w:szCs w:val="18"/>
        </w:rPr>
        <w:t>public</w:t>
      </w:r>
      <w:r w:rsidRPr="003D2568">
        <w:rPr>
          <w:rFonts w:ascii="Menlo" w:hAnsi="Menlo" w:cs="Menlo"/>
          <w:color w:val="000000"/>
          <w:sz w:val="18"/>
          <w:szCs w:val="18"/>
        </w:rPr>
        <w:t xml:space="preserve"> void run()</w:t>
      </w:r>
    </w:p>
    <w:p w14:paraId="171BE8B8" w14:textId="77777777" w:rsidR="003D2568" w:rsidRPr="003D2568" w:rsidRDefault="003D2568" w:rsidP="003D2568">
      <w:pPr>
        <w:widowControl w:val="0"/>
        <w:tabs>
          <w:tab w:val="left" w:pos="529"/>
        </w:tabs>
        <w:autoSpaceDE w:val="0"/>
        <w:autoSpaceDN w:val="0"/>
        <w:adjustRightInd w:val="0"/>
        <w:rPr>
          <w:rFonts w:ascii="Menlo" w:hAnsi="Menlo" w:cs="Menlo"/>
          <w:color w:val="000000"/>
          <w:sz w:val="18"/>
          <w:szCs w:val="18"/>
        </w:rPr>
      </w:pPr>
      <w:r w:rsidRPr="003D2568">
        <w:rPr>
          <w:rFonts w:ascii="Menlo" w:hAnsi="Menlo" w:cs="Menlo"/>
          <w:color w:val="000000"/>
          <w:sz w:val="18"/>
          <w:szCs w:val="18"/>
        </w:rPr>
        <w:t xml:space="preserve">    {</w:t>
      </w:r>
    </w:p>
    <w:p w14:paraId="24BBA181" w14:textId="77777777" w:rsidR="003D2568" w:rsidRPr="003D2568" w:rsidRDefault="003D2568" w:rsidP="003D2568">
      <w:pPr>
        <w:widowControl w:val="0"/>
        <w:tabs>
          <w:tab w:val="left" w:pos="529"/>
        </w:tabs>
        <w:autoSpaceDE w:val="0"/>
        <w:autoSpaceDN w:val="0"/>
        <w:adjustRightInd w:val="0"/>
        <w:rPr>
          <w:rFonts w:ascii="Menlo" w:hAnsi="Menlo" w:cs="Menlo"/>
          <w:color w:val="000000"/>
          <w:sz w:val="18"/>
          <w:szCs w:val="18"/>
        </w:rPr>
      </w:pPr>
      <w:r w:rsidRPr="003D2568">
        <w:rPr>
          <w:rFonts w:ascii="Menlo" w:hAnsi="Menlo" w:cs="Menlo"/>
          <w:color w:val="000000"/>
          <w:sz w:val="18"/>
          <w:szCs w:val="18"/>
        </w:rPr>
        <w:t xml:space="preserve">        long i = </w:t>
      </w:r>
      <w:r w:rsidRPr="003D2568">
        <w:rPr>
          <w:rFonts w:ascii="Menlo" w:hAnsi="Menlo" w:cs="Menlo"/>
          <w:color w:val="1C00CF"/>
          <w:sz w:val="18"/>
          <w:szCs w:val="18"/>
        </w:rPr>
        <w:t>0</w:t>
      </w:r>
      <w:r w:rsidRPr="003D2568">
        <w:rPr>
          <w:rFonts w:ascii="Menlo" w:hAnsi="Menlo" w:cs="Menlo"/>
          <w:color w:val="000000"/>
          <w:sz w:val="18"/>
          <w:szCs w:val="18"/>
        </w:rPr>
        <w:t>;</w:t>
      </w:r>
    </w:p>
    <w:p w14:paraId="4D2F905A" w14:textId="77777777" w:rsidR="003D2568" w:rsidRPr="003D2568" w:rsidRDefault="003D2568" w:rsidP="003D2568">
      <w:pPr>
        <w:widowControl w:val="0"/>
        <w:tabs>
          <w:tab w:val="left" w:pos="529"/>
        </w:tabs>
        <w:autoSpaceDE w:val="0"/>
        <w:autoSpaceDN w:val="0"/>
        <w:adjustRightInd w:val="0"/>
        <w:rPr>
          <w:rFonts w:ascii="Menlo" w:hAnsi="Menlo" w:cs="Menlo"/>
          <w:color w:val="000000"/>
          <w:sz w:val="18"/>
          <w:szCs w:val="18"/>
        </w:rPr>
      </w:pPr>
      <w:r w:rsidRPr="003D2568">
        <w:rPr>
          <w:rFonts w:ascii="Menlo" w:hAnsi="Menlo" w:cs="Menlo"/>
          <w:color w:val="000000"/>
          <w:sz w:val="18"/>
          <w:szCs w:val="18"/>
        </w:rPr>
        <w:t xml:space="preserve">        long startTime = System.currentTimeMillis();</w:t>
      </w:r>
    </w:p>
    <w:p w14:paraId="34C1B944" w14:textId="77777777" w:rsidR="003D2568" w:rsidRPr="003D2568" w:rsidRDefault="003D2568" w:rsidP="003D2568">
      <w:pPr>
        <w:widowControl w:val="0"/>
        <w:tabs>
          <w:tab w:val="left" w:pos="529"/>
        </w:tabs>
        <w:autoSpaceDE w:val="0"/>
        <w:autoSpaceDN w:val="0"/>
        <w:adjustRightInd w:val="0"/>
        <w:rPr>
          <w:rFonts w:ascii="Menlo" w:hAnsi="Menlo" w:cs="Menlo"/>
          <w:color w:val="000000"/>
          <w:sz w:val="18"/>
          <w:szCs w:val="18"/>
        </w:rPr>
      </w:pPr>
      <w:r w:rsidRPr="003D2568">
        <w:rPr>
          <w:rFonts w:ascii="Menlo" w:hAnsi="Menlo" w:cs="Menlo"/>
          <w:color w:val="000000"/>
          <w:sz w:val="18"/>
          <w:szCs w:val="18"/>
        </w:rPr>
        <w:t xml:space="preserve">        </w:t>
      </w:r>
      <w:r w:rsidRPr="003D2568">
        <w:rPr>
          <w:rFonts w:ascii="Menlo" w:hAnsi="Menlo" w:cs="Menlo"/>
          <w:color w:val="AA0D91"/>
          <w:sz w:val="18"/>
          <w:szCs w:val="18"/>
        </w:rPr>
        <w:t>while</w:t>
      </w:r>
      <w:r w:rsidRPr="003D2568">
        <w:rPr>
          <w:rFonts w:ascii="Menlo" w:hAnsi="Menlo" w:cs="Menlo"/>
          <w:color w:val="000000"/>
          <w:sz w:val="18"/>
          <w:szCs w:val="18"/>
        </w:rPr>
        <w:t>(</w:t>
      </w:r>
      <w:r w:rsidRPr="003D2568">
        <w:rPr>
          <w:rFonts w:ascii="Menlo" w:hAnsi="Menlo" w:cs="Menlo"/>
          <w:color w:val="AA0D91"/>
          <w:sz w:val="18"/>
          <w:szCs w:val="18"/>
        </w:rPr>
        <w:t>false</w:t>
      </w:r>
      <w:r w:rsidRPr="003D2568">
        <w:rPr>
          <w:rFonts w:ascii="Menlo" w:hAnsi="Menlo" w:cs="Menlo"/>
          <w:color w:val="000000"/>
          <w:sz w:val="18"/>
          <w:szCs w:val="18"/>
        </w:rPr>
        <w:t>||(System.currentTimeMillis()-startTime)&lt;</w:t>
      </w:r>
      <w:r w:rsidRPr="003D2568">
        <w:rPr>
          <w:rFonts w:ascii="Menlo" w:hAnsi="Menlo" w:cs="Menlo"/>
          <w:color w:val="1C00CF"/>
          <w:sz w:val="18"/>
          <w:szCs w:val="18"/>
        </w:rPr>
        <w:t>1000</w:t>
      </w:r>
      <w:r w:rsidRPr="003D2568">
        <w:rPr>
          <w:rFonts w:ascii="Menlo" w:hAnsi="Menlo" w:cs="Menlo"/>
          <w:color w:val="000000"/>
          <w:sz w:val="18"/>
          <w:szCs w:val="18"/>
        </w:rPr>
        <w:t>) {</w:t>
      </w:r>
    </w:p>
    <w:p w14:paraId="06ED471D" w14:textId="77777777" w:rsidR="003D2568" w:rsidRPr="003D2568" w:rsidRDefault="003D2568" w:rsidP="003D2568">
      <w:pPr>
        <w:widowControl w:val="0"/>
        <w:tabs>
          <w:tab w:val="left" w:pos="529"/>
        </w:tabs>
        <w:autoSpaceDE w:val="0"/>
        <w:autoSpaceDN w:val="0"/>
        <w:adjustRightInd w:val="0"/>
        <w:rPr>
          <w:rFonts w:ascii="Menlo" w:hAnsi="Menlo" w:cs="Menlo"/>
          <w:color w:val="000000"/>
          <w:sz w:val="18"/>
          <w:szCs w:val="18"/>
        </w:rPr>
      </w:pPr>
      <w:r w:rsidRPr="003D2568">
        <w:rPr>
          <w:rFonts w:ascii="Menlo" w:hAnsi="Menlo" w:cs="Menlo"/>
          <w:color w:val="000000"/>
          <w:sz w:val="18"/>
          <w:szCs w:val="18"/>
        </w:rPr>
        <w:t xml:space="preserve">            print((i*i + i)/</w:t>
      </w:r>
      <w:r w:rsidRPr="003D2568">
        <w:rPr>
          <w:rFonts w:ascii="Menlo" w:hAnsi="Menlo" w:cs="Menlo"/>
          <w:color w:val="1C00CF"/>
          <w:sz w:val="18"/>
          <w:szCs w:val="18"/>
        </w:rPr>
        <w:t>2</w:t>
      </w:r>
      <w:r w:rsidRPr="003D2568">
        <w:rPr>
          <w:rFonts w:ascii="Menlo" w:hAnsi="Menlo" w:cs="Menlo"/>
          <w:color w:val="000000"/>
          <w:sz w:val="18"/>
          <w:szCs w:val="18"/>
        </w:rPr>
        <w:t xml:space="preserve"> + </w:t>
      </w:r>
      <w:r w:rsidRPr="003D2568">
        <w:rPr>
          <w:rFonts w:ascii="Menlo" w:hAnsi="Menlo" w:cs="Menlo"/>
          <w:color w:val="C41A16"/>
          <w:sz w:val="18"/>
          <w:szCs w:val="18"/>
        </w:rPr>
        <w:t>", "</w:t>
      </w:r>
      <w:r w:rsidRPr="003D2568">
        <w:rPr>
          <w:rFonts w:ascii="Menlo" w:hAnsi="Menlo" w:cs="Menlo"/>
          <w:color w:val="000000"/>
          <w:sz w:val="18"/>
          <w:szCs w:val="18"/>
        </w:rPr>
        <w:t>);</w:t>
      </w:r>
    </w:p>
    <w:p w14:paraId="57CDDC1B" w14:textId="77777777" w:rsidR="003D2568" w:rsidRPr="003D2568" w:rsidRDefault="003D2568" w:rsidP="003D2568">
      <w:pPr>
        <w:widowControl w:val="0"/>
        <w:tabs>
          <w:tab w:val="left" w:pos="529"/>
        </w:tabs>
        <w:autoSpaceDE w:val="0"/>
        <w:autoSpaceDN w:val="0"/>
        <w:adjustRightInd w:val="0"/>
        <w:rPr>
          <w:rFonts w:ascii="Menlo" w:hAnsi="Menlo" w:cs="Menlo"/>
          <w:color w:val="000000"/>
          <w:sz w:val="18"/>
          <w:szCs w:val="18"/>
        </w:rPr>
      </w:pPr>
      <w:r w:rsidRPr="003D2568">
        <w:rPr>
          <w:rFonts w:ascii="Menlo" w:hAnsi="Menlo" w:cs="Menlo"/>
          <w:color w:val="000000"/>
          <w:sz w:val="18"/>
          <w:szCs w:val="18"/>
        </w:rPr>
        <w:t xml:space="preserve">            i++;</w:t>
      </w:r>
    </w:p>
    <w:p w14:paraId="0F81D6F9" w14:textId="77777777" w:rsidR="003D2568" w:rsidRPr="003D2568" w:rsidRDefault="003D2568" w:rsidP="003D2568">
      <w:pPr>
        <w:widowControl w:val="0"/>
        <w:tabs>
          <w:tab w:val="left" w:pos="529"/>
        </w:tabs>
        <w:autoSpaceDE w:val="0"/>
        <w:autoSpaceDN w:val="0"/>
        <w:adjustRightInd w:val="0"/>
        <w:rPr>
          <w:rFonts w:ascii="Menlo" w:hAnsi="Menlo" w:cs="Menlo"/>
          <w:color w:val="000000"/>
          <w:sz w:val="18"/>
          <w:szCs w:val="18"/>
        </w:rPr>
      </w:pPr>
      <w:r w:rsidRPr="003D2568">
        <w:rPr>
          <w:rFonts w:ascii="Menlo" w:hAnsi="Menlo" w:cs="Menlo"/>
          <w:color w:val="000000"/>
          <w:sz w:val="18"/>
          <w:szCs w:val="18"/>
        </w:rPr>
        <w:t xml:space="preserve">        }</w:t>
      </w:r>
    </w:p>
    <w:p w14:paraId="0320B5CC" w14:textId="77777777" w:rsidR="003D2568" w:rsidRPr="003D2568" w:rsidRDefault="003D2568" w:rsidP="003D2568">
      <w:pPr>
        <w:widowControl w:val="0"/>
        <w:tabs>
          <w:tab w:val="left" w:pos="529"/>
        </w:tabs>
        <w:autoSpaceDE w:val="0"/>
        <w:autoSpaceDN w:val="0"/>
        <w:adjustRightInd w:val="0"/>
        <w:rPr>
          <w:rFonts w:ascii="Menlo" w:hAnsi="Menlo" w:cs="Menlo"/>
          <w:color w:val="000000"/>
          <w:sz w:val="18"/>
          <w:szCs w:val="18"/>
        </w:rPr>
      </w:pPr>
      <w:r w:rsidRPr="003D2568">
        <w:rPr>
          <w:rFonts w:ascii="Menlo" w:hAnsi="Menlo" w:cs="Menlo"/>
          <w:color w:val="000000"/>
          <w:sz w:val="18"/>
          <w:szCs w:val="18"/>
        </w:rPr>
        <w:t xml:space="preserve">    }</w:t>
      </w:r>
    </w:p>
    <w:p w14:paraId="18EB1473" w14:textId="77777777" w:rsidR="003D2568" w:rsidRPr="003D2568" w:rsidRDefault="003D2568" w:rsidP="003D2568">
      <w:pPr>
        <w:widowControl w:val="0"/>
        <w:tabs>
          <w:tab w:val="left" w:pos="529"/>
        </w:tabs>
        <w:autoSpaceDE w:val="0"/>
        <w:autoSpaceDN w:val="0"/>
        <w:adjustRightInd w:val="0"/>
        <w:rPr>
          <w:rFonts w:ascii="Menlo" w:hAnsi="Menlo" w:cs="Menlo"/>
          <w:color w:val="000000"/>
          <w:sz w:val="18"/>
          <w:szCs w:val="18"/>
        </w:rPr>
      </w:pPr>
      <w:r w:rsidRPr="003D2568">
        <w:rPr>
          <w:rFonts w:ascii="Menlo" w:hAnsi="Menlo" w:cs="Menlo"/>
          <w:color w:val="000000"/>
          <w:sz w:val="18"/>
          <w:szCs w:val="18"/>
        </w:rPr>
        <w:t xml:space="preserve">    </w:t>
      </w:r>
    </w:p>
    <w:p w14:paraId="0D7C423F" w14:textId="77777777" w:rsidR="003D2568" w:rsidRPr="003D2568" w:rsidRDefault="003D2568" w:rsidP="003D2568">
      <w:pPr>
        <w:widowControl w:val="0"/>
        <w:tabs>
          <w:tab w:val="left" w:pos="529"/>
        </w:tabs>
        <w:autoSpaceDE w:val="0"/>
        <w:autoSpaceDN w:val="0"/>
        <w:adjustRightInd w:val="0"/>
        <w:rPr>
          <w:rFonts w:ascii="Menlo" w:hAnsi="Menlo" w:cs="Menlo"/>
          <w:color w:val="000000"/>
          <w:sz w:val="18"/>
          <w:szCs w:val="18"/>
        </w:rPr>
      </w:pPr>
      <w:r w:rsidRPr="003D2568">
        <w:rPr>
          <w:rFonts w:ascii="Menlo" w:hAnsi="Menlo" w:cs="Menlo"/>
          <w:color w:val="000000"/>
          <w:sz w:val="18"/>
          <w:szCs w:val="18"/>
        </w:rPr>
        <w:t xml:space="preserve">    </w:t>
      </w:r>
    </w:p>
    <w:p w14:paraId="5CA08675" w14:textId="7306136C" w:rsidR="003D2568" w:rsidRPr="003D2568" w:rsidRDefault="003D2568" w:rsidP="003D2568">
      <w:pPr>
        <w:tabs>
          <w:tab w:val="left" w:pos="480"/>
        </w:tabs>
        <w:rPr>
          <w:rFonts w:ascii="Menlo" w:hAnsi="Menlo" w:cs="Menlo"/>
          <w:color w:val="000000"/>
          <w:sz w:val="18"/>
          <w:szCs w:val="18"/>
        </w:rPr>
      </w:pPr>
      <w:r w:rsidRPr="003D2568">
        <w:rPr>
          <w:rFonts w:ascii="Menlo" w:hAnsi="Menlo" w:cs="Menlo"/>
          <w:color w:val="000000"/>
          <w:sz w:val="18"/>
          <w:szCs w:val="18"/>
        </w:rPr>
        <w:t>}</w:t>
      </w:r>
    </w:p>
    <w:p w14:paraId="4B23FA57" w14:textId="77777777" w:rsidR="003D2568" w:rsidRDefault="003D2568" w:rsidP="003D2568">
      <w:pPr>
        <w:tabs>
          <w:tab w:val="left" w:pos="480"/>
        </w:tabs>
        <w:rPr>
          <w:rFonts w:ascii="Calibri" w:eastAsiaTheme="minorEastAsia" w:hAnsi="Calibri"/>
        </w:rPr>
      </w:pPr>
    </w:p>
    <w:p w14:paraId="128DA64D" w14:textId="6BF7EF95" w:rsidR="00E60A11" w:rsidRDefault="00B301D1" w:rsidP="008D16B3">
      <w:pPr>
        <w:tabs>
          <w:tab w:val="left" w:pos="480"/>
        </w:tabs>
        <w:rPr>
          <w:rFonts w:ascii="Calibri" w:eastAsiaTheme="minorEastAsia" w:hAnsi="Calibri"/>
        </w:rPr>
      </w:pPr>
      <w:r>
        <w:rPr>
          <w:rFonts w:ascii="Calibri" w:eastAsiaTheme="minorEastAsia" w:hAnsi="Calibri"/>
        </w:rPr>
        <w:t xml:space="preserve">Triangular Squares are numbers that are both triangular and perfect square, for example, 36. </w:t>
      </w:r>
      <w:r w:rsidR="00E60A11">
        <w:rPr>
          <w:rFonts w:ascii="Calibri" w:eastAsiaTheme="minorEastAsia" w:hAnsi="Calibri"/>
        </w:rPr>
        <w:t xml:space="preserve">A trivial way of generating such numbers can </w:t>
      </w:r>
      <w:r w:rsidR="00286FAE">
        <w:rPr>
          <w:rFonts w:ascii="Calibri" w:eastAsiaTheme="minorEastAsia" w:hAnsi="Calibri"/>
        </w:rPr>
        <w:t>be implimented</w:t>
      </w:r>
      <w:r w:rsidR="00E60A11">
        <w:rPr>
          <w:rFonts w:ascii="Calibri" w:eastAsiaTheme="minorEastAsia" w:hAnsi="Calibri"/>
        </w:rPr>
        <w:t xml:space="preserve"> in Java in the following way:</w:t>
      </w:r>
    </w:p>
    <w:p w14:paraId="5F318800" w14:textId="77777777" w:rsidR="00E60A11" w:rsidRDefault="00E60A11" w:rsidP="008D16B3">
      <w:pPr>
        <w:tabs>
          <w:tab w:val="left" w:pos="480"/>
        </w:tabs>
        <w:rPr>
          <w:rFonts w:ascii="Calibri" w:eastAsiaTheme="minorEastAsia" w:hAnsi="Calibri"/>
        </w:rPr>
      </w:pPr>
    </w:p>
    <w:p w14:paraId="0A3B5267" w14:textId="77777777" w:rsidR="00E60A11" w:rsidRDefault="00E60A11" w:rsidP="008D16B3">
      <w:pPr>
        <w:tabs>
          <w:tab w:val="left" w:pos="480"/>
        </w:tabs>
        <w:rPr>
          <w:rFonts w:ascii="Calibri" w:eastAsiaTheme="minorEastAsia" w:hAnsi="Calibri"/>
        </w:rPr>
      </w:pPr>
    </w:p>
    <w:p w14:paraId="339646EF" w14:textId="77777777" w:rsidR="00E60A11" w:rsidRPr="00E60A11" w:rsidRDefault="00E60A11" w:rsidP="00E60A11">
      <w:pPr>
        <w:widowControl w:val="0"/>
        <w:tabs>
          <w:tab w:val="left" w:pos="529"/>
        </w:tabs>
        <w:autoSpaceDE w:val="0"/>
        <w:autoSpaceDN w:val="0"/>
        <w:adjustRightInd w:val="0"/>
        <w:rPr>
          <w:rFonts w:ascii="Menlo" w:hAnsi="Menlo" w:cs="Menlo"/>
          <w:color w:val="000000"/>
          <w:sz w:val="18"/>
          <w:szCs w:val="18"/>
        </w:rPr>
      </w:pPr>
      <w:r w:rsidRPr="00E60A11">
        <w:rPr>
          <w:rFonts w:ascii="Menlo" w:hAnsi="Menlo" w:cs="Menlo"/>
          <w:color w:val="AA0D91"/>
          <w:sz w:val="18"/>
          <w:szCs w:val="18"/>
        </w:rPr>
        <w:t>import</w:t>
      </w:r>
      <w:r w:rsidRPr="00E60A11">
        <w:rPr>
          <w:rFonts w:ascii="Menlo" w:hAnsi="Menlo" w:cs="Menlo"/>
          <w:color w:val="000000"/>
          <w:sz w:val="18"/>
          <w:szCs w:val="18"/>
        </w:rPr>
        <w:t xml:space="preserve"> acm.program.*;</w:t>
      </w:r>
    </w:p>
    <w:p w14:paraId="272C118C" w14:textId="77777777" w:rsidR="00E60A11" w:rsidRPr="00E60A11" w:rsidRDefault="00E60A11" w:rsidP="00E60A11">
      <w:pPr>
        <w:widowControl w:val="0"/>
        <w:tabs>
          <w:tab w:val="left" w:pos="529"/>
        </w:tabs>
        <w:autoSpaceDE w:val="0"/>
        <w:autoSpaceDN w:val="0"/>
        <w:adjustRightInd w:val="0"/>
        <w:rPr>
          <w:rFonts w:ascii="Menlo" w:hAnsi="Menlo" w:cs="Menlo"/>
          <w:color w:val="000000"/>
          <w:sz w:val="18"/>
          <w:szCs w:val="18"/>
        </w:rPr>
      </w:pPr>
    </w:p>
    <w:p w14:paraId="60A9EFB7" w14:textId="77777777" w:rsidR="00E60A11" w:rsidRPr="00E60A11" w:rsidRDefault="00E60A11" w:rsidP="00E60A11">
      <w:pPr>
        <w:widowControl w:val="0"/>
        <w:tabs>
          <w:tab w:val="left" w:pos="529"/>
        </w:tabs>
        <w:autoSpaceDE w:val="0"/>
        <w:autoSpaceDN w:val="0"/>
        <w:adjustRightInd w:val="0"/>
        <w:rPr>
          <w:rFonts w:ascii="Menlo" w:hAnsi="Menlo" w:cs="Menlo"/>
          <w:color w:val="000000"/>
          <w:sz w:val="18"/>
          <w:szCs w:val="18"/>
        </w:rPr>
      </w:pPr>
      <w:r w:rsidRPr="00E60A11">
        <w:rPr>
          <w:rFonts w:ascii="Menlo" w:hAnsi="Menlo" w:cs="Menlo"/>
          <w:color w:val="AA0D91"/>
          <w:sz w:val="18"/>
          <w:szCs w:val="18"/>
        </w:rPr>
        <w:t>public</w:t>
      </w:r>
      <w:r w:rsidRPr="00E60A11">
        <w:rPr>
          <w:rFonts w:ascii="Menlo" w:hAnsi="Menlo" w:cs="Menlo"/>
          <w:color w:val="000000"/>
          <w:sz w:val="18"/>
          <w:szCs w:val="18"/>
        </w:rPr>
        <w:t xml:space="preserve"> </w:t>
      </w:r>
      <w:r w:rsidRPr="00E60A11">
        <w:rPr>
          <w:rFonts w:ascii="Menlo" w:hAnsi="Menlo" w:cs="Menlo"/>
          <w:color w:val="AA0D91"/>
          <w:sz w:val="18"/>
          <w:szCs w:val="18"/>
        </w:rPr>
        <w:t>class</w:t>
      </w:r>
      <w:r w:rsidRPr="00E60A11">
        <w:rPr>
          <w:rFonts w:ascii="Menlo" w:hAnsi="Menlo" w:cs="Menlo"/>
          <w:color w:val="000000"/>
          <w:sz w:val="18"/>
          <w:szCs w:val="18"/>
        </w:rPr>
        <w:t xml:space="preserve"> TriangleSquares extends ConsoleProgram</w:t>
      </w:r>
    </w:p>
    <w:p w14:paraId="725E20BC" w14:textId="77777777" w:rsidR="00E60A11" w:rsidRPr="00E60A11" w:rsidRDefault="00E60A11" w:rsidP="00E60A11">
      <w:pPr>
        <w:widowControl w:val="0"/>
        <w:tabs>
          <w:tab w:val="left" w:pos="529"/>
        </w:tabs>
        <w:autoSpaceDE w:val="0"/>
        <w:autoSpaceDN w:val="0"/>
        <w:adjustRightInd w:val="0"/>
        <w:rPr>
          <w:rFonts w:ascii="Menlo" w:hAnsi="Menlo" w:cs="Menlo"/>
          <w:color w:val="000000"/>
          <w:sz w:val="18"/>
          <w:szCs w:val="18"/>
        </w:rPr>
      </w:pPr>
      <w:r w:rsidRPr="00E60A11">
        <w:rPr>
          <w:rFonts w:ascii="Menlo" w:hAnsi="Menlo" w:cs="Menlo"/>
          <w:color w:val="000000"/>
          <w:sz w:val="18"/>
          <w:szCs w:val="18"/>
        </w:rPr>
        <w:t>{</w:t>
      </w:r>
    </w:p>
    <w:p w14:paraId="201AC3A9" w14:textId="77777777" w:rsidR="00E60A11" w:rsidRPr="00E60A11" w:rsidRDefault="00E60A11" w:rsidP="00E60A11">
      <w:pPr>
        <w:widowControl w:val="0"/>
        <w:tabs>
          <w:tab w:val="left" w:pos="529"/>
        </w:tabs>
        <w:autoSpaceDE w:val="0"/>
        <w:autoSpaceDN w:val="0"/>
        <w:adjustRightInd w:val="0"/>
        <w:rPr>
          <w:rFonts w:ascii="Menlo" w:hAnsi="Menlo" w:cs="Menlo"/>
          <w:color w:val="000000"/>
          <w:sz w:val="18"/>
          <w:szCs w:val="18"/>
        </w:rPr>
      </w:pPr>
      <w:r w:rsidRPr="00E60A11">
        <w:rPr>
          <w:rFonts w:ascii="Menlo" w:hAnsi="Menlo" w:cs="Menlo"/>
          <w:color w:val="000000"/>
          <w:sz w:val="18"/>
          <w:szCs w:val="18"/>
        </w:rPr>
        <w:t xml:space="preserve">    </w:t>
      </w:r>
    </w:p>
    <w:p w14:paraId="3DD0EB82" w14:textId="77777777" w:rsidR="00E60A11" w:rsidRPr="00E60A11" w:rsidRDefault="00E60A11" w:rsidP="00E60A11">
      <w:pPr>
        <w:widowControl w:val="0"/>
        <w:tabs>
          <w:tab w:val="left" w:pos="529"/>
        </w:tabs>
        <w:autoSpaceDE w:val="0"/>
        <w:autoSpaceDN w:val="0"/>
        <w:adjustRightInd w:val="0"/>
        <w:rPr>
          <w:rFonts w:ascii="Menlo" w:hAnsi="Menlo" w:cs="Menlo"/>
          <w:color w:val="000000"/>
          <w:sz w:val="18"/>
          <w:szCs w:val="18"/>
        </w:rPr>
      </w:pPr>
      <w:r w:rsidRPr="00E60A11">
        <w:rPr>
          <w:rFonts w:ascii="Menlo" w:hAnsi="Menlo" w:cs="Menlo"/>
          <w:color w:val="000000"/>
          <w:sz w:val="18"/>
          <w:szCs w:val="18"/>
        </w:rPr>
        <w:t xml:space="preserve">    </w:t>
      </w:r>
      <w:r w:rsidRPr="00E60A11">
        <w:rPr>
          <w:rFonts w:ascii="Menlo" w:hAnsi="Menlo" w:cs="Menlo"/>
          <w:color w:val="AA0D91"/>
          <w:sz w:val="18"/>
          <w:szCs w:val="18"/>
        </w:rPr>
        <w:t>public</w:t>
      </w:r>
      <w:r w:rsidRPr="00E60A11">
        <w:rPr>
          <w:rFonts w:ascii="Menlo" w:hAnsi="Menlo" w:cs="Menlo"/>
          <w:color w:val="000000"/>
          <w:sz w:val="18"/>
          <w:szCs w:val="18"/>
        </w:rPr>
        <w:t xml:space="preserve"> void run()</w:t>
      </w:r>
    </w:p>
    <w:p w14:paraId="12E7AE26" w14:textId="77777777" w:rsidR="00E60A11" w:rsidRPr="00E60A11" w:rsidRDefault="00E60A11" w:rsidP="00E60A11">
      <w:pPr>
        <w:widowControl w:val="0"/>
        <w:tabs>
          <w:tab w:val="left" w:pos="529"/>
        </w:tabs>
        <w:autoSpaceDE w:val="0"/>
        <w:autoSpaceDN w:val="0"/>
        <w:adjustRightInd w:val="0"/>
        <w:rPr>
          <w:rFonts w:ascii="Menlo" w:hAnsi="Menlo" w:cs="Menlo"/>
          <w:color w:val="000000"/>
          <w:sz w:val="18"/>
          <w:szCs w:val="18"/>
        </w:rPr>
      </w:pPr>
      <w:r w:rsidRPr="00E60A11">
        <w:rPr>
          <w:rFonts w:ascii="Menlo" w:hAnsi="Menlo" w:cs="Menlo"/>
          <w:color w:val="000000"/>
          <w:sz w:val="18"/>
          <w:szCs w:val="18"/>
        </w:rPr>
        <w:t xml:space="preserve">    {</w:t>
      </w:r>
    </w:p>
    <w:p w14:paraId="5D10AC10" w14:textId="77777777" w:rsidR="00E60A11" w:rsidRPr="00E60A11" w:rsidRDefault="00E60A11" w:rsidP="00E60A11">
      <w:pPr>
        <w:widowControl w:val="0"/>
        <w:tabs>
          <w:tab w:val="left" w:pos="529"/>
        </w:tabs>
        <w:autoSpaceDE w:val="0"/>
        <w:autoSpaceDN w:val="0"/>
        <w:adjustRightInd w:val="0"/>
        <w:rPr>
          <w:rFonts w:ascii="Menlo" w:hAnsi="Menlo" w:cs="Menlo"/>
          <w:color w:val="000000"/>
          <w:sz w:val="18"/>
          <w:szCs w:val="18"/>
        </w:rPr>
      </w:pPr>
      <w:r w:rsidRPr="00E60A11">
        <w:rPr>
          <w:rFonts w:ascii="Menlo" w:hAnsi="Menlo" w:cs="Menlo"/>
          <w:color w:val="000000"/>
          <w:sz w:val="18"/>
          <w:szCs w:val="18"/>
        </w:rPr>
        <w:t xml:space="preserve">        long i = </w:t>
      </w:r>
      <w:r w:rsidRPr="00E60A11">
        <w:rPr>
          <w:rFonts w:ascii="Menlo" w:hAnsi="Menlo" w:cs="Menlo"/>
          <w:color w:val="1C00CF"/>
          <w:sz w:val="18"/>
          <w:szCs w:val="18"/>
        </w:rPr>
        <w:t>0</w:t>
      </w:r>
      <w:r w:rsidRPr="00E60A11">
        <w:rPr>
          <w:rFonts w:ascii="Menlo" w:hAnsi="Menlo" w:cs="Menlo"/>
          <w:color w:val="000000"/>
          <w:sz w:val="18"/>
          <w:szCs w:val="18"/>
        </w:rPr>
        <w:t>;</w:t>
      </w:r>
    </w:p>
    <w:p w14:paraId="63A5CDDB" w14:textId="77777777" w:rsidR="00E60A11" w:rsidRPr="00E60A11" w:rsidRDefault="00E60A11" w:rsidP="00E60A11">
      <w:pPr>
        <w:widowControl w:val="0"/>
        <w:tabs>
          <w:tab w:val="left" w:pos="529"/>
        </w:tabs>
        <w:autoSpaceDE w:val="0"/>
        <w:autoSpaceDN w:val="0"/>
        <w:adjustRightInd w:val="0"/>
        <w:rPr>
          <w:rFonts w:ascii="Menlo" w:hAnsi="Menlo" w:cs="Menlo"/>
          <w:color w:val="000000"/>
          <w:sz w:val="18"/>
          <w:szCs w:val="18"/>
        </w:rPr>
      </w:pPr>
      <w:r w:rsidRPr="00E60A11">
        <w:rPr>
          <w:rFonts w:ascii="Menlo" w:hAnsi="Menlo" w:cs="Menlo"/>
          <w:color w:val="000000"/>
          <w:sz w:val="18"/>
          <w:szCs w:val="18"/>
        </w:rPr>
        <w:t xml:space="preserve">        </w:t>
      </w:r>
      <w:r w:rsidRPr="00E60A11">
        <w:rPr>
          <w:rFonts w:ascii="Menlo" w:hAnsi="Menlo" w:cs="Menlo"/>
          <w:color w:val="AA0D91"/>
          <w:sz w:val="18"/>
          <w:szCs w:val="18"/>
        </w:rPr>
        <w:t>while</w:t>
      </w:r>
      <w:r w:rsidRPr="00E60A11">
        <w:rPr>
          <w:rFonts w:ascii="Menlo" w:hAnsi="Menlo" w:cs="Menlo"/>
          <w:color w:val="000000"/>
          <w:sz w:val="18"/>
          <w:szCs w:val="18"/>
        </w:rPr>
        <w:t>(</w:t>
      </w:r>
      <w:r w:rsidRPr="00E60A11">
        <w:rPr>
          <w:rFonts w:ascii="Menlo" w:hAnsi="Menlo" w:cs="Menlo"/>
          <w:color w:val="AA0D91"/>
          <w:sz w:val="18"/>
          <w:szCs w:val="18"/>
        </w:rPr>
        <w:t>true</w:t>
      </w:r>
      <w:r w:rsidRPr="00E60A11">
        <w:rPr>
          <w:rFonts w:ascii="Menlo" w:hAnsi="Menlo" w:cs="Menlo"/>
          <w:color w:val="000000"/>
          <w:sz w:val="18"/>
          <w:szCs w:val="18"/>
        </w:rPr>
        <w:t>) {</w:t>
      </w:r>
    </w:p>
    <w:p w14:paraId="6AD747E9" w14:textId="77777777" w:rsidR="00E60A11" w:rsidRPr="00E60A11" w:rsidRDefault="00E60A11" w:rsidP="00E60A11">
      <w:pPr>
        <w:widowControl w:val="0"/>
        <w:tabs>
          <w:tab w:val="left" w:pos="529"/>
        </w:tabs>
        <w:autoSpaceDE w:val="0"/>
        <w:autoSpaceDN w:val="0"/>
        <w:adjustRightInd w:val="0"/>
        <w:rPr>
          <w:rFonts w:ascii="Menlo" w:hAnsi="Menlo" w:cs="Menlo"/>
          <w:color w:val="000000"/>
          <w:sz w:val="18"/>
          <w:szCs w:val="18"/>
        </w:rPr>
      </w:pPr>
      <w:r w:rsidRPr="00E60A11">
        <w:rPr>
          <w:rFonts w:ascii="Menlo" w:hAnsi="Menlo" w:cs="Menlo"/>
          <w:color w:val="000000"/>
          <w:sz w:val="18"/>
          <w:szCs w:val="18"/>
        </w:rPr>
        <w:t xml:space="preserve">            </w:t>
      </w:r>
      <w:r w:rsidRPr="00E60A11">
        <w:rPr>
          <w:rFonts w:ascii="Menlo" w:hAnsi="Menlo" w:cs="Menlo"/>
          <w:color w:val="AA0D91"/>
          <w:sz w:val="18"/>
          <w:szCs w:val="18"/>
        </w:rPr>
        <w:t>if</w:t>
      </w:r>
      <w:r w:rsidRPr="00E60A11">
        <w:rPr>
          <w:rFonts w:ascii="Menlo" w:hAnsi="Menlo" w:cs="Menlo"/>
          <w:color w:val="000000"/>
          <w:sz w:val="18"/>
          <w:szCs w:val="18"/>
        </w:rPr>
        <w:t>(isTriangleNumber(i) &amp;&amp; isPerfectSquare(i))</w:t>
      </w:r>
    </w:p>
    <w:p w14:paraId="5FEEB16D" w14:textId="77777777" w:rsidR="00E60A11" w:rsidRPr="00E60A11" w:rsidRDefault="00E60A11" w:rsidP="00E60A11">
      <w:pPr>
        <w:widowControl w:val="0"/>
        <w:tabs>
          <w:tab w:val="left" w:pos="529"/>
        </w:tabs>
        <w:autoSpaceDE w:val="0"/>
        <w:autoSpaceDN w:val="0"/>
        <w:adjustRightInd w:val="0"/>
        <w:rPr>
          <w:rFonts w:ascii="Menlo" w:hAnsi="Menlo" w:cs="Menlo"/>
          <w:color w:val="000000"/>
          <w:sz w:val="18"/>
          <w:szCs w:val="18"/>
        </w:rPr>
      </w:pPr>
      <w:r w:rsidRPr="00E60A11">
        <w:rPr>
          <w:rFonts w:ascii="Menlo" w:hAnsi="Menlo" w:cs="Menlo"/>
          <w:color w:val="000000"/>
          <w:sz w:val="18"/>
          <w:szCs w:val="18"/>
        </w:rPr>
        <w:t xml:space="preserve">            print(i + </w:t>
      </w:r>
      <w:r w:rsidRPr="00E60A11">
        <w:rPr>
          <w:rFonts w:ascii="Menlo" w:hAnsi="Menlo" w:cs="Menlo"/>
          <w:color w:val="C41A16"/>
          <w:sz w:val="18"/>
          <w:szCs w:val="18"/>
        </w:rPr>
        <w:t>", "</w:t>
      </w:r>
      <w:r w:rsidRPr="00E60A11">
        <w:rPr>
          <w:rFonts w:ascii="Menlo" w:hAnsi="Menlo" w:cs="Menlo"/>
          <w:color w:val="000000"/>
          <w:sz w:val="18"/>
          <w:szCs w:val="18"/>
        </w:rPr>
        <w:t>);</w:t>
      </w:r>
    </w:p>
    <w:p w14:paraId="63197F22" w14:textId="77777777" w:rsidR="00E60A11" w:rsidRPr="00E60A11" w:rsidRDefault="00E60A11" w:rsidP="00E60A11">
      <w:pPr>
        <w:widowControl w:val="0"/>
        <w:tabs>
          <w:tab w:val="left" w:pos="529"/>
        </w:tabs>
        <w:autoSpaceDE w:val="0"/>
        <w:autoSpaceDN w:val="0"/>
        <w:adjustRightInd w:val="0"/>
        <w:rPr>
          <w:rFonts w:ascii="Menlo" w:hAnsi="Menlo" w:cs="Menlo"/>
          <w:color w:val="000000"/>
          <w:sz w:val="18"/>
          <w:szCs w:val="18"/>
        </w:rPr>
      </w:pPr>
      <w:r w:rsidRPr="00E60A11">
        <w:rPr>
          <w:rFonts w:ascii="Menlo" w:hAnsi="Menlo" w:cs="Menlo"/>
          <w:color w:val="000000"/>
          <w:sz w:val="18"/>
          <w:szCs w:val="18"/>
        </w:rPr>
        <w:t xml:space="preserve">            i++;</w:t>
      </w:r>
    </w:p>
    <w:p w14:paraId="642F21B4" w14:textId="77777777" w:rsidR="00E60A11" w:rsidRPr="00E60A11" w:rsidRDefault="00E60A11" w:rsidP="00E60A11">
      <w:pPr>
        <w:widowControl w:val="0"/>
        <w:tabs>
          <w:tab w:val="left" w:pos="529"/>
        </w:tabs>
        <w:autoSpaceDE w:val="0"/>
        <w:autoSpaceDN w:val="0"/>
        <w:adjustRightInd w:val="0"/>
        <w:rPr>
          <w:rFonts w:ascii="Menlo" w:hAnsi="Menlo" w:cs="Menlo"/>
          <w:color w:val="000000"/>
          <w:sz w:val="18"/>
          <w:szCs w:val="18"/>
        </w:rPr>
      </w:pPr>
      <w:r w:rsidRPr="00E60A11">
        <w:rPr>
          <w:rFonts w:ascii="Menlo" w:hAnsi="Menlo" w:cs="Menlo"/>
          <w:color w:val="000000"/>
          <w:sz w:val="18"/>
          <w:szCs w:val="18"/>
        </w:rPr>
        <w:t xml:space="preserve">        }</w:t>
      </w:r>
    </w:p>
    <w:p w14:paraId="7F2CD4DF" w14:textId="77777777" w:rsidR="00E60A11" w:rsidRPr="00E60A11" w:rsidRDefault="00E60A11" w:rsidP="00E60A11">
      <w:pPr>
        <w:widowControl w:val="0"/>
        <w:tabs>
          <w:tab w:val="left" w:pos="529"/>
        </w:tabs>
        <w:autoSpaceDE w:val="0"/>
        <w:autoSpaceDN w:val="0"/>
        <w:adjustRightInd w:val="0"/>
        <w:rPr>
          <w:rFonts w:ascii="Menlo" w:hAnsi="Menlo" w:cs="Menlo"/>
          <w:color w:val="000000"/>
          <w:sz w:val="18"/>
          <w:szCs w:val="18"/>
        </w:rPr>
      </w:pPr>
      <w:r w:rsidRPr="00E60A11">
        <w:rPr>
          <w:rFonts w:ascii="Menlo" w:hAnsi="Menlo" w:cs="Menlo"/>
          <w:color w:val="000000"/>
          <w:sz w:val="18"/>
          <w:szCs w:val="18"/>
        </w:rPr>
        <w:t xml:space="preserve">    }</w:t>
      </w:r>
    </w:p>
    <w:p w14:paraId="75EF7116" w14:textId="77777777" w:rsidR="00E60A11" w:rsidRPr="00E60A11" w:rsidRDefault="00E60A11" w:rsidP="00E60A11">
      <w:pPr>
        <w:widowControl w:val="0"/>
        <w:tabs>
          <w:tab w:val="left" w:pos="529"/>
        </w:tabs>
        <w:autoSpaceDE w:val="0"/>
        <w:autoSpaceDN w:val="0"/>
        <w:adjustRightInd w:val="0"/>
        <w:rPr>
          <w:rFonts w:ascii="Menlo" w:hAnsi="Menlo" w:cs="Menlo"/>
          <w:color w:val="000000"/>
          <w:sz w:val="18"/>
          <w:szCs w:val="18"/>
        </w:rPr>
      </w:pPr>
      <w:r w:rsidRPr="00E60A11">
        <w:rPr>
          <w:rFonts w:ascii="Menlo" w:hAnsi="Menlo" w:cs="Menlo"/>
          <w:color w:val="000000"/>
          <w:sz w:val="18"/>
          <w:szCs w:val="18"/>
        </w:rPr>
        <w:t xml:space="preserve">    </w:t>
      </w:r>
    </w:p>
    <w:p w14:paraId="7DD23F6A" w14:textId="77777777" w:rsidR="00E60A11" w:rsidRPr="00E60A11" w:rsidRDefault="00E60A11" w:rsidP="00E60A11">
      <w:pPr>
        <w:widowControl w:val="0"/>
        <w:tabs>
          <w:tab w:val="left" w:pos="529"/>
        </w:tabs>
        <w:autoSpaceDE w:val="0"/>
        <w:autoSpaceDN w:val="0"/>
        <w:adjustRightInd w:val="0"/>
        <w:rPr>
          <w:rFonts w:ascii="Menlo" w:hAnsi="Menlo" w:cs="Menlo"/>
          <w:color w:val="000000"/>
          <w:sz w:val="18"/>
          <w:szCs w:val="18"/>
        </w:rPr>
      </w:pPr>
      <w:r w:rsidRPr="00E60A11">
        <w:rPr>
          <w:rFonts w:ascii="Menlo" w:hAnsi="Menlo" w:cs="Menlo"/>
          <w:color w:val="000000"/>
          <w:sz w:val="18"/>
          <w:szCs w:val="18"/>
        </w:rPr>
        <w:t xml:space="preserve">    </w:t>
      </w:r>
      <w:r w:rsidRPr="00E60A11">
        <w:rPr>
          <w:rFonts w:ascii="Menlo" w:hAnsi="Menlo" w:cs="Menlo"/>
          <w:color w:val="AA0D91"/>
          <w:sz w:val="18"/>
          <w:szCs w:val="18"/>
        </w:rPr>
        <w:t>public</w:t>
      </w:r>
      <w:r w:rsidRPr="00E60A11">
        <w:rPr>
          <w:rFonts w:ascii="Menlo" w:hAnsi="Menlo" w:cs="Menlo"/>
          <w:color w:val="000000"/>
          <w:sz w:val="18"/>
          <w:szCs w:val="18"/>
        </w:rPr>
        <w:t xml:space="preserve"> boolean isPerfectSquare(long i) {</w:t>
      </w:r>
    </w:p>
    <w:p w14:paraId="05D7D167" w14:textId="77777777" w:rsidR="00E60A11" w:rsidRPr="00E60A11" w:rsidRDefault="00E60A11" w:rsidP="00E60A11">
      <w:pPr>
        <w:widowControl w:val="0"/>
        <w:tabs>
          <w:tab w:val="left" w:pos="529"/>
        </w:tabs>
        <w:autoSpaceDE w:val="0"/>
        <w:autoSpaceDN w:val="0"/>
        <w:adjustRightInd w:val="0"/>
        <w:rPr>
          <w:rFonts w:ascii="Menlo" w:hAnsi="Menlo" w:cs="Menlo"/>
          <w:color w:val="000000"/>
          <w:sz w:val="18"/>
          <w:szCs w:val="18"/>
        </w:rPr>
      </w:pPr>
      <w:r w:rsidRPr="00E60A11">
        <w:rPr>
          <w:rFonts w:ascii="Menlo" w:hAnsi="Menlo" w:cs="Menlo"/>
          <w:color w:val="000000"/>
          <w:sz w:val="18"/>
          <w:szCs w:val="18"/>
        </w:rPr>
        <w:t xml:space="preserve">        long closestRoot = (long) Math.sqrt(i);</w:t>
      </w:r>
    </w:p>
    <w:p w14:paraId="438914B0" w14:textId="77777777" w:rsidR="00E60A11" w:rsidRPr="00E60A11" w:rsidRDefault="00E60A11" w:rsidP="00E60A11">
      <w:pPr>
        <w:widowControl w:val="0"/>
        <w:tabs>
          <w:tab w:val="left" w:pos="529"/>
        </w:tabs>
        <w:autoSpaceDE w:val="0"/>
        <w:autoSpaceDN w:val="0"/>
        <w:adjustRightInd w:val="0"/>
        <w:rPr>
          <w:rFonts w:ascii="Menlo" w:hAnsi="Menlo" w:cs="Menlo"/>
          <w:color w:val="000000"/>
          <w:sz w:val="18"/>
          <w:szCs w:val="18"/>
        </w:rPr>
      </w:pPr>
      <w:r w:rsidRPr="00E60A11">
        <w:rPr>
          <w:rFonts w:ascii="Menlo" w:hAnsi="Menlo" w:cs="Menlo"/>
          <w:color w:val="000000"/>
          <w:sz w:val="18"/>
          <w:szCs w:val="18"/>
        </w:rPr>
        <w:t xml:space="preserve">        </w:t>
      </w:r>
      <w:r w:rsidRPr="00E60A11">
        <w:rPr>
          <w:rFonts w:ascii="Menlo" w:hAnsi="Menlo" w:cs="Menlo"/>
          <w:color w:val="AA0D91"/>
          <w:sz w:val="18"/>
          <w:szCs w:val="18"/>
        </w:rPr>
        <w:t>return</w:t>
      </w:r>
      <w:r w:rsidRPr="00E60A11">
        <w:rPr>
          <w:rFonts w:ascii="Menlo" w:hAnsi="Menlo" w:cs="Menlo"/>
          <w:color w:val="000000"/>
          <w:sz w:val="18"/>
          <w:szCs w:val="18"/>
        </w:rPr>
        <w:t xml:space="preserve"> i == closestRoot * closestRoot;</w:t>
      </w:r>
    </w:p>
    <w:p w14:paraId="7CEB8D95" w14:textId="77777777" w:rsidR="00E60A11" w:rsidRPr="00E60A11" w:rsidRDefault="00E60A11" w:rsidP="00E60A11">
      <w:pPr>
        <w:widowControl w:val="0"/>
        <w:tabs>
          <w:tab w:val="left" w:pos="529"/>
        </w:tabs>
        <w:autoSpaceDE w:val="0"/>
        <w:autoSpaceDN w:val="0"/>
        <w:adjustRightInd w:val="0"/>
        <w:rPr>
          <w:rFonts w:ascii="Menlo" w:hAnsi="Menlo" w:cs="Menlo"/>
          <w:color w:val="000000"/>
          <w:sz w:val="18"/>
          <w:szCs w:val="18"/>
        </w:rPr>
      </w:pPr>
      <w:r w:rsidRPr="00E60A11">
        <w:rPr>
          <w:rFonts w:ascii="Menlo" w:hAnsi="Menlo" w:cs="Menlo"/>
          <w:color w:val="000000"/>
          <w:sz w:val="18"/>
          <w:szCs w:val="18"/>
        </w:rPr>
        <w:t xml:space="preserve">    }</w:t>
      </w:r>
    </w:p>
    <w:p w14:paraId="73A391AD" w14:textId="77777777" w:rsidR="00E60A11" w:rsidRPr="00E60A11" w:rsidRDefault="00E60A11" w:rsidP="00E60A11">
      <w:pPr>
        <w:widowControl w:val="0"/>
        <w:tabs>
          <w:tab w:val="left" w:pos="529"/>
        </w:tabs>
        <w:autoSpaceDE w:val="0"/>
        <w:autoSpaceDN w:val="0"/>
        <w:adjustRightInd w:val="0"/>
        <w:rPr>
          <w:rFonts w:ascii="Menlo" w:hAnsi="Menlo" w:cs="Menlo"/>
          <w:color w:val="000000"/>
          <w:sz w:val="18"/>
          <w:szCs w:val="18"/>
        </w:rPr>
      </w:pPr>
      <w:r w:rsidRPr="00E60A11">
        <w:rPr>
          <w:rFonts w:ascii="Menlo" w:hAnsi="Menlo" w:cs="Menlo"/>
          <w:color w:val="000000"/>
          <w:sz w:val="18"/>
          <w:szCs w:val="18"/>
        </w:rPr>
        <w:t xml:space="preserve">    </w:t>
      </w:r>
    </w:p>
    <w:p w14:paraId="6518801F" w14:textId="77777777" w:rsidR="00E60A11" w:rsidRPr="00E60A11" w:rsidRDefault="00E60A11" w:rsidP="00E60A11">
      <w:pPr>
        <w:widowControl w:val="0"/>
        <w:tabs>
          <w:tab w:val="left" w:pos="529"/>
        </w:tabs>
        <w:autoSpaceDE w:val="0"/>
        <w:autoSpaceDN w:val="0"/>
        <w:adjustRightInd w:val="0"/>
        <w:rPr>
          <w:rFonts w:ascii="Menlo" w:hAnsi="Menlo" w:cs="Menlo"/>
          <w:color w:val="000000"/>
          <w:sz w:val="18"/>
          <w:szCs w:val="18"/>
        </w:rPr>
      </w:pPr>
      <w:r w:rsidRPr="00E60A11">
        <w:rPr>
          <w:rFonts w:ascii="Menlo" w:hAnsi="Menlo" w:cs="Menlo"/>
          <w:color w:val="000000"/>
          <w:sz w:val="18"/>
          <w:szCs w:val="18"/>
        </w:rPr>
        <w:t xml:space="preserve">    </w:t>
      </w:r>
    </w:p>
    <w:p w14:paraId="77F82337" w14:textId="77777777" w:rsidR="00E60A11" w:rsidRPr="00E60A11" w:rsidRDefault="00E60A11" w:rsidP="00E60A11">
      <w:pPr>
        <w:widowControl w:val="0"/>
        <w:tabs>
          <w:tab w:val="left" w:pos="529"/>
        </w:tabs>
        <w:autoSpaceDE w:val="0"/>
        <w:autoSpaceDN w:val="0"/>
        <w:adjustRightInd w:val="0"/>
        <w:rPr>
          <w:rFonts w:ascii="Menlo" w:hAnsi="Menlo" w:cs="Menlo"/>
          <w:color w:val="000000"/>
          <w:sz w:val="18"/>
          <w:szCs w:val="18"/>
        </w:rPr>
      </w:pPr>
      <w:r w:rsidRPr="00E60A11">
        <w:rPr>
          <w:rFonts w:ascii="Menlo" w:hAnsi="Menlo" w:cs="Menlo"/>
          <w:color w:val="000000"/>
          <w:sz w:val="18"/>
          <w:szCs w:val="18"/>
        </w:rPr>
        <w:t xml:space="preserve">    </w:t>
      </w:r>
      <w:r w:rsidRPr="00E60A11">
        <w:rPr>
          <w:rFonts w:ascii="Menlo" w:hAnsi="Menlo" w:cs="Menlo"/>
          <w:color w:val="AA0D91"/>
          <w:sz w:val="18"/>
          <w:szCs w:val="18"/>
        </w:rPr>
        <w:t>public</w:t>
      </w:r>
      <w:r w:rsidRPr="00E60A11">
        <w:rPr>
          <w:rFonts w:ascii="Menlo" w:hAnsi="Menlo" w:cs="Menlo"/>
          <w:color w:val="000000"/>
          <w:sz w:val="18"/>
          <w:szCs w:val="18"/>
        </w:rPr>
        <w:t xml:space="preserve"> boolean isTriangleNumber(long i) {</w:t>
      </w:r>
    </w:p>
    <w:p w14:paraId="056BDBC9" w14:textId="77777777" w:rsidR="00E60A11" w:rsidRPr="00E60A11" w:rsidRDefault="00E60A11" w:rsidP="00E60A11">
      <w:pPr>
        <w:widowControl w:val="0"/>
        <w:tabs>
          <w:tab w:val="left" w:pos="529"/>
        </w:tabs>
        <w:autoSpaceDE w:val="0"/>
        <w:autoSpaceDN w:val="0"/>
        <w:adjustRightInd w:val="0"/>
        <w:rPr>
          <w:rFonts w:ascii="Menlo" w:hAnsi="Menlo" w:cs="Menlo"/>
          <w:color w:val="000000"/>
          <w:sz w:val="18"/>
          <w:szCs w:val="18"/>
        </w:rPr>
      </w:pPr>
      <w:r w:rsidRPr="00E60A11">
        <w:rPr>
          <w:rFonts w:ascii="Menlo" w:hAnsi="Menlo" w:cs="Menlo"/>
          <w:color w:val="000000"/>
          <w:sz w:val="18"/>
          <w:szCs w:val="18"/>
        </w:rPr>
        <w:t xml:space="preserve">        double r1, r2;</w:t>
      </w:r>
    </w:p>
    <w:p w14:paraId="15DB6997" w14:textId="77777777" w:rsidR="00E60A11" w:rsidRPr="00E60A11" w:rsidRDefault="00E60A11" w:rsidP="00E60A11">
      <w:pPr>
        <w:widowControl w:val="0"/>
        <w:tabs>
          <w:tab w:val="left" w:pos="529"/>
        </w:tabs>
        <w:autoSpaceDE w:val="0"/>
        <w:autoSpaceDN w:val="0"/>
        <w:adjustRightInd w:val="0"/>
        <w:rPr>
          <w:rFonts w:ascii="Menlo" w:hAnsi="Menlo" w:cs="Menlo"/>
          <w:color w:val="000000"/>
          <w:sz w:val="18"/>
          <w:szCs w:val="18"/>
        </w:rPr>
      </w:pPr>
      <w:r w:rsidRPr="00E60A11">
        <w:rPr>
          <w:rFonts w:ascii="Menlo" w:hAnsi="Menlo" w:cs="Menlo"/>
          <w:color w:val="000000"/>
          <w:sz w:val="18"/>
          <w:szCs w:val="18"/>
        </w:rPr>
        <w:t xml:space="preserve">        r1 = ((-</w:t>
      </w:r>
      <w:r w:rsidRPr="00E60A11">
        <w:rPr>
          <w:rFonts w:ascii="Menlo" w:hAnsi="Menlo" w:cs="Menlo"/>
          <w:color w:val="1C00CF"/>
          <w:sz w:val="18"/>
          <w:szCs w:val="18"/>
        </w:rPr>
        <w:t>1</w:t>
      </w:r>
      <w:r w:rsidRPr="00E60A11">
        <w:rPr>
          <w:rFonts w:ascii="Menlo" w:hAnsi="Menlo" w:cs="Menlo"/>
          <w:color w:val="000000"/>
          <w:sz w:val="18"/>
          <w:szCs w:val="18"/>
        </w:rPr>
        <w:t xml:space="preserve"> + Math.sqrt(</w:t>
      </w:r>
      <w:r w:rsidRPr="00E60A11">
        <w:rPr>
          <w:rFonts w:ascii="Menlo" w:hAnsi="Menlo" w:cs="Menlo"/>
          <w:color w:val="1C00CF"/>
          <w:sz w:val="18"/>
          <w:szCs w:val="18"/>
        </w:rPr>
        <w:t>1</w:t>
      </w:r>
      <w:r w:rsidRPr="00E60A11">
        <w:rPr>
          <w:rFonts w:ascii="Menlo" w:hAnsi="Menlo" w:cs="Menlo"/>
          <w:color w:val="000000"/>
          <w:sz w:val="18"/>
          <w:szCs w:val="18"/>
        </w:rPr>
        <w:t xml:space="preserve"> - </w:t>
      </w:r>
      <w:r w:rsidRPr="00E60A11">
        <w:rPr>
          <w:rFonts w:ascii="Menlo" w:hAnsi="Menlo" w:cs="Menlo"/>
          <w:color w:val="1C00CF"/>
          <w:sz w:val="18"/>
          <w:szCs w:val="18"/>
        </w:rPr>
        <w:t>4</w:t>
      </w:r>
      <w:r w:rsidRPr="00E60A11">
        <w:rPr>
          <w:rFonts w:ascii="Menlo" w:hAnsi="Menlo" w:cs="Menlo"/>
          <w:color w:val="000000"/>
          <w:sz w:val="18"/>
          <w:szCs w:val="18"/>
        </w:rPr>
        <w:t>*-</w:t>
      </w:r>
      <w:r w:rsidRPr="00E60A11">
        <w:rPr>
          <w:rFonts w:ascii="Menlo" w:hAnsi="Menlo" w:cs="Menlo"/>
          <w:color w:val="1C00CF"/>
          <w:sz w:val="18"/>
          <w:szCs w:val="18"/>
        </w:rPr>
        <w:t>2</w:t>
      </w:r>
      <w:r w:rsidRPr="00E60A11">
        <w:rPr>
          <w:rFonts w:ascii="Menlo" w:hAnsi="Menlo" w:cs="Menlo"/>
          <w:color w:val="000000"/>
          <w:sz w:val="18"/>
          <w:szCs w:val="18"/>
        </w:rPr>
        <w:t>*i)) / (</w:t>
      </w:r>
      <w:r w:rsidRPr="00E60A11">
        <w:rPr>
          <w:rFonts w:ascii="Menlo" w:hAnsi="Menlo" w:cs="Menlo"/>
          <w:color w:val="1C00CF"/>
          <w:sz w:val="18"/>
          <w:szCs w:val="18"/>
        </w:rPr>
        <w:t>2</w:t>
      </w:r>
      <w:r w:rsidRPr="00E60A11">
        <w:rPr>
          <w:rFonts w:ascii="Menlo" w:hAnsi="Menlo" w:cs="Menlo"/>
          <w:color w:val="000000"/>
          <w:sz w:val="18"/>
          <w:szCs w:val="18"/>
        </w:rPr>
        <w:t>));</w:t>
      </w:r>
    </w:p>
    <w:p w14:paraId="1D6E88D8" w14:textId="77777777" w:rsidR="00E60A11" w:rsidRPr="00E60A11" w:rsidRDefault="00E60A11" w:rsidP="00E60A11">
      <w:pPr>
        <w:widowControl w:val="0"/>
        <w:tabs>
          <w:tab w:val="left" w:pos="529"/>
        </w:tabs>
        <w:autoSpaceDE w:val="0"/>
        <w:autoSpaceDN w:val="0"/>
        <w:adjustRightInd w:val="0"/>
        <w:rPr>
          <w:rFonts w:ascii="Menlo" w:hAnsi="Menlo" w:cs="Menlo"/>
          <w:color w:val="000000"/>
          <w:sz w:val="18"/>
          <w:szCs w:val="18"/>
        </w:rPr>
      </w:pPr>
      <w:r w:rsidRPr="00E60A11">
        <w:rPr>
          <w:rFonts w:ascii="Menlo" w:hAnsi="Menlo" w:cs="Menlo"/>
          <w:color w:val="000000"/>
          <w:sz w:val="18"/>
          <w:szCs w:val="18"/>
        </w:rPr>
        <w:t xml:space="preserve">        r2 = ((-</w:t>
      </w:r>
      <w:r w:rsidRPr="00E60A11">
        <w:rPr>
          <w:rFonts w:ascii="Menlo" w:hAnsi="Menlo" w:cs="Menlo"/>
          <w:color w:val="1C00CF"/>
          <w:sz w:val="18"/>
          <w:szCs w:val="18"/>
        </w:rPr>
        <w:t>1</w:t>
      </w:r>
      <w:r w:rsidRPr="00E60A11">
        <w:rPr>
          <w:rFonts w:ascii="Menlo" w:hAnsi="Menlo" w:cs="Menlo"/>
          <w:color w:val="000000"/>
          <w:sz w:val="18"/>
          <w:szCs w:val="18"/>
        </w:rPr>
        <w:t xml:space="preserve"> - Math.sqrt(</w:t>
      </w:r>
      <w:r w:rsidRPr="00E60A11">
        <w:rPr>
          <w:rFonts w:ascii="Menlo" w:hAnsi="Menlo" w:cs="Menlo"/>
          <w:color w:val="1C00CF"/>
          <w:sz w:val="18"/>
          <w:szCs w:val="18"/>
        </w:rPr>
        <w:t>1</w:t>
      </w:r>
      <w:r w:rsidRPr="00E60A11">
        <w:rPr>
          <w:rFonts w:ascii="Menlo" w:hAnsi="Menlo" w:cs="Menlo"/>
          <w:color w:val="000000"/>
          <w:sz w:val="18"/>
          <w:szCs w:val="18"/>
        </w:rPr>
        <w:t xml:space="preserve"> - </w:t>
      </w:r>
      <w:r w:rsidRPr="00E60A11">
        <w:rPr>
          <w:rFonts w:ascii="Menlo" w:hAnsi="Menlo" w:cs="Menlo"/>
          <w:color w:val="1C00CF"/>
          <w:sz w:val="18"/>
          <w:szCs w:val="18"/>
        </w:rPr>
        <w:t>4</w:t>
      </w:r>
      <w:r w:rsidRPr="00E60A11">
        <w:rPr>
          <w:rFonts w:ascii="Menlo" w:hAnsi="Menlo" w:cs="Menlo"/>
          <w:color w:val="000000"/>
          <w:sz w:val="18"/>
          <w:szCs w:val="18"/>
        </w:rPr>
        <w:t>*-</w:t>
      </w:r>
      <w:r w:rsidRPr="00E60A11">
        <w:rPr>
          <w:rFonts w:ascii="Menlo" w:hAnsi="Menlo" w:cs="Menlo"/>
          <w:color w:val="1C00CF"/>
          <w:sz w:val="18"/>
          <w:szCs w:val="18"/>
        </w:rPr>
        <w:t>2</w:t>
      </w:r>
      <w:r w:rsidRPr="00E60A11">
        <w:rPr>
          <w:rFonts w:ascii="Menlo" w:hAnsi="Menlo" w:cs="Menlo"/>
          <w:color w:val="000000"/>
          <w:sz w:val="18"/>
          <w:szCs w:val="18"/>
        </w:rPr>
        <w:t>*i)) / (</w:t>
      </w:r>
      <w:r w:rsidRPr="00E60A11">
        <w:rPr>
          <w:rFonts w:ascii="Menlo" w:hAnsi="Menlo" w:cs="Menlo"/>
          <w:color w:val="1C00CF"/>
          <w:sz w:val="18"/>
          <w:szCs w:val="18"/>
        </w:rPr>
        <w:t>2</w:t>
      </w:r>
      <w:r w:rsidRPr="00E60A11">
        <w:rPr>
          <w:rFonts w:ascii="Menlo" w:hAnsi="Menlo" w:cs="Menlo"/>
          <w:color w:val="000000"/>
          <w:sz w:val="18"/>
          <w:szCs w:val="18"/>
        </w:rPr>
        <w:t>));</w:t>
      </w:r>
    </w:p>
    <w:p w14:paraId="348488C8" w14:textId="77777777" w:rsidR="00E60A11" w:rsidRPr="00E60A11" w:rsidRDefault="00E60A11" w:rsidP="00E60A11">
      <w:pPr>
        <w:widowControl w:val="0"/>
        <w:tabs>
          <w:tab w:val="left" w:pos="529"/>
        </w:tabs>
        <w:autoSpaceDE w:val="0"/>
        <w:autoSpaceDN w:val="0"/>
        <w:adjustRightInd w:val="0"/>
        <w:rPr>
          <w:rFonts w:ascii="Menlo" w:hAnsi="Menlo" w:cs="Menlo"/>
          <w:color w:val="000000"/>
          <w:sz w:val="18"/>
          <w:szCs w:val="18"/>
        </w:rPr>
      </w:pPr>
      <w:r w:rsidRPr="00E60A11">
        <w:rPr>
          <w:rFonts w:ascii="Menlo" w:hAnsi="Menlo" w:cs="Menlo"/>
          <w:color w:val="000000"/>
          <w:sz w:val="18"/>
          <w:szCs w:val="18"/>
        </w:rPr>
        <w:t xml:space="preserve">        </w:t>
      </w:r>
      <w:r w:rsidRPr="00E60A11">
        <w:rPr>
          <w:rFonts w:ascii="Menlo" w:hAnsi="Menlo" w:cs="Menlo"/>
          <w:color w:val="AA0D91"/>
          <w:sz w:val="18"/>
          <w:szCs w:val="18"/>
        </w:rPr>
        <w:t>return</w:t>
      </w:r>
      <w:r w:rsidRPr="00E60A11">
        <w:rPr>
          <w:rFonts w:ascii="Menlo" w:hAnsi="Menlo" w:cs="Menlo"/>
          <w:color w:val="000000"/>
          <w:sz w:val="18"/>
          <w:szCs w:val="18"/>
        </w:rPr>
        <w:t xml:space="preserve"> (r1 == (int)r1 &amp;&amp; r1 &gt; </w:t>
      </w:r>
      <w:r w:rsidRPr="00E60A11">
        <w:rPr>
          <w:rFonts w:ascii="Menlo" w:hAnsi="Menlo" w:cs="Menlo"/>
          <w:color w:val="1C00CF"/>
          <w:sz w:val="18"/>
          <w:szCs w:val="18"/>
        </w:rPr>
        <w:t>0</w:t>
      </w:r>
      <w:r w:rsidRPr="00E60A11">
        <w:rPr>
          <w:rFonts w:ascii="Menlo" w:hAnsi="Menlo" w:cs="Menlo"/>
          <w:color w:val="000000"/>
          <w:sz w:val="18"/>
          <w:szCs w:val="18"/>
        </w:rPr>
        <w:t xml:space="preserve"> || r2 == (int)r2 &amp;&amp; r2 &gt; </w:t>
      </w:r>
      <w:r w:rsidRPr="00E60A11">
        <w:rPr>
          <w:rFonts w:ascii="Menlo" w:hAnsi="Menlo" w:cs="Menlo"/>
          <w:color w:val="1C00CF"/>
          <w:sz w:val="18"/>
          <w:szCs w:val="18"/>
        </w:rPr>
        <w:t>0</w:t>
      </w:r>
      <w:r w:rsidRPr="00E60A11">
        <w:rPr>
          <w:rFonts w:ascii="Menlo" w:hAnsi="Menlo" w:cs="Menlo"/>
          <w:color w:val="000000"/>
          <w:sz w:val="18"/>
          <w:szCs w:val="18"/>
        </w:rPr>
        <w:t>);</w:t>
      </w:r>
    </w:p>
    <w:p w14:paraId="5B8030FA" w14:textId="77777777" w:rsidR="00E60A11" w:rsidRPr="00E60A11" w:rsidRDefault="00E60A11" w:rsidP="00E60A11">
      <w:pPr>
        <w:widowControl w:val="0"/>
        <w:tabs>
          <w:tab w:val="left" w:pos="529"/>
        </w:tabs>
        <w:autoSpaceDE w:val="0"/>
        <w:autoSpaceDN w:val="0"/>
        <w:adjustRightInd w:val="0"/>
        <w:rPr>
          <w:rFonts w:ascii="Menlo" w:hAnsi="Menlo" w:cs="Menlo"/>
          <w:color w:val="000000"/>
          <w:sz w:val="18"/>
          <w:szCs w:val="18"/>
        </w:rPr>
      </w:pPr>
      <w:r w:rsidRPr="00E60A11">
        <w:rPr>
          <w:rFonts w:ascii="Menlo" w:hAnsi="Menlo" w:cs="Menlo"/>
          <w:color w:val="000000"/>
          <w:sz w:val="18"/>
          <w:szCs w:val="18"/>
        </w:rPr>
        <w:t xml:space="preserve">    }</w:t>
      </w:r>
    </w:p>
    <w:p w14:paraId="5FE3DC3B" w14:textId="77777777" w:rsidR="00E60A11" w:rsidRPr="00E60A11" w:rsidRDefault="00E60A11" w:rsidP="00E60A11">
      <w:pPr>
        <w:widowControl w:val="0"/>
        <w:tabs>
          <w:tab w:val="left" w:pos="529"/>
        </w:tabs>
        <w:autoSpaceDE w:val="0"/>
        <w:autoSpaceDN w:val="0"/>
        <w:adjustRightInd w:val="0"/>
        <w:rPr>
          <w:rFonts w:ascii="Menlo" w:hAnsi="Menlo" w:cs="Menlo"/>
          <w:color w:val="000000"/>
          <w:sz w:val="18"/>
          <w:szCs w:val="18"/>
        </w:rPr>
      </w:pPr>
      <w:r w:rsidRPr="00E60A11">
        <w:rPr>
          <w:rFonts w:ascii="Menlo" w:hAnsi="Menlo" w:cs="Menlo"/>
          <w:color w:val="000000"/>
          <w:sz w:val="18"/>
          <w:szCs w:val="18"/>
        </w:rPr>
        <w:t>}</w:t>
      </w:r>
    </w:p>
    <w:p w14:paraId="20D4EA33" w14:textId="77777777" w:rsidR="00E60A11" w:rsidRDefault="00E60A11" w:rsidP="008D16B3">
      <w:pPr>
        <w:tabs>
          <w:tab w:val="left" w:pos="480"/>
        </w:tabs>
        <w:rPr>
          <w:rFonts w:ascii="Calibri" w:eastAsiaTheme="minorEastAsia" w:hAnsi="Calibri"/>
        </w:rPr>
      </w:pPr>
    </w:p>
    <w:p w14:paraId="23296385" w14:textId="77777777" w:rsidR="00E60A11" w:rsidRDefault="00E60A11" w:rsidP="008D16B3">
      <w:pPr>
        <w:tabs>
          <w:tab w:val="left" w:pos="480"/>
        </w:tabs>
        <w:rPr>
          <w:rFonts w:ascii="Calibri" w:eastAsiaTheme="minorEastAsia" w:hAnsi="Calibri"/>
        </w:rPr>
      </w:pPr>
    </w:p>
    <w:p w14:paraId="088A06AF" w14:textId="72971FB9" w:rsidR="00E92598" w:rsidRDefault="003D2568" w:rsidP="008D16B3">
      <w:pPr>
        <w:tabs>
          <w:tab w:val="left" w:pos="480"/>
        </w:tabs>
        <w:rPr>
          <w:rFonts w:ascii="Calibri" w:eastAsiaTheme="minorEastAsia" w:hAnsi="Calibri"/>
        </w:rPr>
      </w:pPr>
      <w:r>
        <w:rPr>
          <w:rFonts w:ascii="Calibri" w:eastAsiaTheme="minorEastAsia" w:hAnsi="Calibri"/>
        </w:rPr>
        <w:t xml:space="preserve">This topic is actually immensely deep. This sieve set is quite rare and fascinating. </w:t>
      </w:r>
      <w:r w:rsidR="00E60A11">
        <w:rPr>
          <w:rFonts w:ascii="Calibri" w:eastAsiaTheme="minorEastAsia" w:hAnsi="Calibri"/>
        </w:rPr>
        <w:t>There will be more on triangular numbers later in this study.</w:t>
      </w:r>
    </w:p>
    <w:p w14:paraId="57F1ED56" w14:textId="77777777" w:rsidR="00E60A11" w:rsidRDefault="00E60A11" w:rsidP="008D16B3">
      <w:pPr>
        <w:tabs>
          <w:tab w:val="left" w:pos="480"/>
        </w:tabs>
        <w:rPr>
          <w:rFonts w:ascii="Calibri" w:eastAsiaTheme="minorEastAsia" w:hAnsi="Calibri"/>
        </w:rPr>
      </w:pPr>
    </w:p>
    <w:p w14:paraId="417AB444" w14:textId="77777777" w:rsidR="00E60A11" w:rsidRDefault="00E60A11" w:rsidP="008D16B3">
      <w:pPr>
        <w:tabs>
          <w:tab w:val="left" w:pos="480"/>
        </w:tabs>
        <w:rPr>
          <w:rFonts w:ascii="Calibri" w:eastAsiaTheme="minorEastAsia" w:hAnsi="Calibri"/>
        </w:rPr>
      </w:pPr>
    </w:p>
    <w:p w14:paraId="1B6273A4" w14:textId="269FFF30" w:rsidR="00E60A11" w:rsidRDefault="00D36197" w:rsidP="008D16B3">
      <w:pPr>
        <w:tabs>
          <w:tab w:val="left" w:pos="480"/>
        </w:tabs>
        <w:rPr>
          <w:rFonts w:ascii="Calibri" w:eastAsiaTheme="minorEastAsia" w:hAnsi="Calibri"/>
        </w:rPr>
      </w:pPr>
      <w:r>
        <w:rPr>
          <w:rFonts w:ascii="Calibri" w:eastAsiaTheme="minorEastAsia" w:hAnsi="Calibri"/>
        </w:rPr>
        <w:t xml:space="preserve">For example, the following program should be noted to show that the ratio of a triangular number to the perfect square is </w:t>
      </w:r>
      <m:oMath>
        <m:r>
          <w:rPr>
            <w:rFonts w:ascii="Cambria Math" w:eastAsiaTheme="minorEastAsia" w:hAnsi="Cambria Math" w:hint="eastAsia"/>
          </w:rPr>
          <m:t>√</m:t>
        </m:r>
        <m:r>
          <w:rPr>
            <w:rFonts w:ascii="Cambria Math" w:eastAsiaTheme="minorEastAsia" w:hAnsi="Cambria Math"/>
          </w:rPr>
          <m:t>2</m:t>
        </m:r>
      </m:oMath>
      <w:r>
        <w:rPr>
          <w:rFonts w:ascii="Calibri" w:eastAsiaTheme="minorEastAsia" w:hAnsi="Calibri"/>
        </w:rPr>
        <w:t xml:space="preserve">. </w:t>
      </w:r>
    </w:p>
    <w:p w14:paraId="4834A4B8" w14:textId="77777777" w:rsidR="00D36197" w:rsidRDefault="00D36197" w:rsidP="008D16B3">
      <w:pPr>
        <w:tabs>
          <w:tab w:val="left" w:pos="480"/>
        </w:tabs>
        <w:rPr>
          <w:rFonts w:ascii="Calibri" w:eastAsiaTheme="minorEastAsia" w:hAnsi="Calibri"/>
        </w:rPr>
      </w:pPr>
    </w:p>
    <w:p w14:paraId="4FDD513E" w14:textId="77777777" w:rsidR="00D36197" w:rsidRPr="00D36197" w:rsidRDefault="00D36197" w:rsidP="00D36197">
      <w:pPr>
        <w:widowControl w:val="0"/>
        <w:tabs>
          <w:tab w:val="left" w:pos="529"/>
        </w:tabs>
        <w:autoSpaceDE w:val="0"/>
        <w:autoSpaceDN w:val="0"/>
        <w:adjustRightInd w:val="0"/>
        <w:rPr>
          <w:rFonts w:ascii="Menlo" w:hAnsi="Menlo" w:cs="Menlo"/>
          <w:color w:val="000000"/>
          <w:sz w:val="18"/>
          <w:szCs w:val="18"/>
        </w:rPr>
      </w:pPr>
      <w:r w:rsidRPr="00D36197">
        <w:rPr>
          <w:rFonts w:ascii="Menlo" w:hAnsi="Menlo" w:cs="Menlo"/>
          <w:color w:val="AA0D91"/>
          <w:sz w:val="18"/>
          <w:szCs w:val="18"/>
        </w:rPr>
        <w:t>import</w:t>
      </w:r>
      <w:r w:rsidRPr="00D36197">
        <w:rPr>
          <w:rFonts w:ascii="Menlo" w:hAnsi="Menlo" w:cs="Menlo"/>
          <w:color w:val="000000"/>
          <w:sz w:val="18"/>
          <w:szCs w:val="18"/>
        </w:rPr>
        <w:t xml:space="preserve"> acm.program.*;</w:t>
      </w:r>
    </w:p>
    <w:p w14:paraId="78828C6A" w14:textId="77777777" w:rsidR="00D36197" w:rsidRPr="00D36197" w:rsidRDefault="00D36197" w:rsidP="00D36197">
      <w:pPr>
        <w:widowControl w:val="0"/>
        <w:tabs>
          <w:tab w:val="left" w:pos="529"/>
        </w:tabs>
        <w:autoSpaceDE w:val="0"/>
        <w:autoSpaceDN w:val="0"/>
        <w:adjustRightInd w:val="0"/>
        <w:rPr>
          <w:rFonts w:ascii="Menlo" w:hAnsi="Menlo" w:cs="Menlo"/>
          <w:color w:val="000000"/>
          <w:sz w:val="18"/>
          <w:szCs w:val="18"/>
        </w:rPr>
      </w:pPr>
    </w:p>
    <w:p w14:paraId="4351B6FE" w14:textId="77777777" w:rsidR="00D36197" w:rsidRPr="00D36197" w:rsidRDefault="00D36197" w:rsidP="00D36197">
      <w:pPr>
        <w:widowControl w:val="0"/>
        <w:tabs>
          <w:tab w:val="left" w:pos="529"/>
        </w:tabs>
        <w:autoSpaceDE w:val="0"/>
        <w:autoSpaceDN w:val="0"/>
        <w:adjustRightInd w:val="0"/>
        <w:rPr>
          <w:rFonts w:ascii="Menlo" w:hAnsi="Menlo" w:cs="Menlo"/>
          <w:color w:val="000000"/>
          <w:sz w:val="18"/>
          <w:szCs w:val="18"/>
        </w:rPr>
      </w:pPr>
      <w:r w:rsidRPr="00D36197">
        <w:rPr>
          <w:rFonts w:ascii="Menlo" w:hAnsi="Menlo" w:cs="Menlo"/>
          <w:color w:val="AA0D91"/>
          <w:sz w:val="18"/>
          <w:szCs w:val="18"/>
        </w:rPr>
        <w:t>public</w:t>
      </w:r>
      <w:r w:rsidRPr="00D36197">
        <w:rPr>
          <w:rFonts w:ascii="Menlo" w:hAnsi="Menlo" w:cs="Menlo"/>
          <w:color w:val="000000"/>
          <w:sz w:val="18"/>
          <w:szCs w:val="18"/>
        </w:rPr>
        <w:t xml:space="preserve"> </w:t>
      </w:r>
      <w:r w:rsidRPr="00D36197">
        <w:rPr>
          <w:rFonts w:ascii="Menlo" w:hAnsi="Menlo" w:cs="Menlo"/>
          <w:color w:val="AA0D91"/>
          <w:sz w:val="18"/>
          <w:szCs w:val="18"/>
        </w:rPr>
        <w:t>class</w:t>
      </w:r>
      <w:r w:rsidRPr="00D36197">
        <w:rPr>
          <w:rFonts w:ascii="Menlo" w:hAnsi="Menlo" w:cs="Menlo"/>
          <w:color w:val="000000"/>
          <w:sz w:val="18"/>
          <w:szCs w:val="18"/>
        </w:rPr>
        <w:t xml:space="preserve"> RatioOfTriangularNumbers extends ConsoleProgram</w:t>
      </w:r>
    </w:p>
    <w:p w14:paraId="30E60B1C" w14:textId="77777777" w:rsidR="00D36197" w:rsidRPr="00D36197" w:rsidRDefault="00D36197" w:rsidP="00D36197">
      <w:pPr>
        <w:widowControl w:val="0"/>
        <w:tabs>
          <w:tab w:val="left" w:pos="529"/>
        </w:tabs>
        <w:autoSpaceDE w:val="0"/>
        <w:autoSpaceDN w:val="0"/>
        <w:adjustRightInd w:val="0"/>
        <w:rPr>
          <w:rFonts w:ascii="Menlo" w:hAnsi="Menlo" w:cs="Menlo"/>
          <w:color w:val="000000"/>
          <w:sz w:val="18"/>
          <w:szCs w:val="18"/>
        </w:rPr>
      </w:pPr>
      <w:r w:rsidRPr="00D36197">
        <w:rPr>
          <w:rFonts w:ascii="Menlo" w:hAnsi="Menlo" w:cs="Menlo"/>
          <w:color w:val="000000"/>
          <w:sz w:val="18"/>
          <w:szCs w:val="18"/>
        </w:rPr>
        <w:t>{</w:t>
      </w:r>
    </w:p>
    <w:p w14:paraId="04450D0A" w14:textId="77777777" w:rsidR="00D36197" w:rsidRPr="00D36197" w:rsidRDefault="00D36197" w:rsidP="00D36197">
      <w:pPr>
        <w:widowControl w:val="0"/>
        <w:tabs>
          <w:tab w:val="left" w:pos="529"/>
        </w:tabs>
        <w:autoSpaceDE w:val="0"/>
        <w:autoSpaceDN w:val="0"/>
        <w:adjustRightInd w:val="0"/>
        <w:rPr>
          <w:rFonts w:ascii="Menlo" w:hAnsi="Menlo" w:cs="Menlo"/>
          <w:color w:val="000000"/>
          <w:sz w:val="18"/>
          <w:szCs w:val="18"/>
        </w:rPr>
      </w:pPr>
      <w:r w:rsidRPr="00D36197">
        <w:rPr>
          <w:rFonts w:ascii="Menlo" w:hAnsi="Menlo" w:cs="Menlo"/>
          <w:color w:val="000000"/>
          <w:sz w:val="18"/>
          <w:szCs w:val="18"/>
        </w:rPr>
        <w:t xml:space="preserve">    </w:t>
      </w:r>
    </w:p>
    <w:p w14:paraId="6811E045" w14:textId="77777777" w:rsidR="00D36197" w:rsidRPr="00D36197" w:rsidRDefault="00D36197" w:rsidP="00D36197">
      <w:pPr>
        <w:widowControl w:val="0"/>
        <w:tabs>
          <w:tab w:val="left" w:pos="529"/>
        </w:tabs>
        <w:autoSpaceDE w:val="0"/>
        <w:autoSpaceDN w:val="0"/>
        <w:adjustRightInd w:val="0"/>
        <w:rPr>
          <w:rFonts w:ascii="Menlo" w:hAnsi="Menlo" w:cs="Menlo"/>
          <w:color w:val="000000"/>
          <w:sz w:val="18"/>
          <w:szCs w:val="18"/>
        </w:rPr>
      </w:pPr>
      <w:r w:rsidRPr="00D36197">
        <w:rPr>
          <w:rFonts w:ascii="Menlo" w:hAnsi="Menlo" w:cs="Menlo"/>
          <w:color w:val="000000"/>
          <w:sz w:val="18"/>
          <w:szCs w:val="18"/>
        </w:rPr>
        <w:t xml:space="preserve">    </w:t>
      </w:r>
      <w:r w:rsidRPr="00D36197">
        <w:rPr>
          <w:rFonts w:ascii="Menlo" w:hAnsi="Menlo" w:cs="Menlo"/>
          <w:color w:val="AA0D91"/>
          <w:sz w:val="18"/>
          <w:szCs w:val="18"/>
        </w:rPr>
        <w:t>public</w:t>
      </w:r>
      <w:r w:rsidRPr="00D36197">
        <w:rPr>
          <w:rFonts w:ascii="Menlo" w:hAnsi="Menlo" w:cs="Menlo"/>
          <w:color w:val="000000"/>
          <w:sz w:val="18"/>
          <w:szCs w:val="18"/>
        </w:rPr>
        <w:t xml:space="preserve"> void run()</w:t>
      </w:r>
    </w:p>
    <w:p w14:paraId="10D59448" w14:textId="77777777" w:rsidR="00D36197" w:rsidRPr="00D36197" w:rsidRDefault="00D36197" w:rsidP="00D36197">
      <w:pPr>
        <w:widowControl w:val="0"/>
        <w:tabs>
          <w:tab w:val="left" w:pos="529"/>
        </w:tabs>
        <w:autoSpaceDE w:val="0"/>
        <w:autoSpaceDN w:val="0"/>
        <w:adjustRightInd w:val="0"/>
        <w:rPr>
          <w:rFonts w:ascii="Menlo" w:hAnsi="Menlo" w:cs="Menlo"/>
          <w:color w:val="000000"/>
          <w:sz w:val="18"/>
          <w:szCs w:val="18"/>
        </w:rPr>
      </w:pPr>
      <w:r w:rsidRPr="00D36197">
        <w:rPr>
          <w:rFonts w:ascii="Menlo" w:hAnsi="Menlo" w:cs="Menlo"/>
          <w:color w:val="000000"/>
          <w:sz w:val="18"/>
          <w:szCs w:val="18"/>
        </w:rPr>
        <w:t xml:space="preserve">    {</w:t>
      </w:r>
    </w:p>
    <w:p w14:paraId="6CA64022" w14:textId="77777777" w:rsidR="00D36197" w:rsidRPr="00D36197" w:rsidRDefault="00D36197" w:rsidP="00D36197">
      <w:pPr>
        <w:widowControl w:val="0"/>
        <w:tabs>
          <w:tab w:val="left" w:pos="529"/>
        </w:tabs>
        <w:autoSpaceDE w:val="0"/>
        <w:autoSpaceDN w:val="0"/>
        <w:adjustRightInd w:val="0"/>
        <w:rPr>
          <w:rFonts w:ascii="Menlo" w:hAnsi="Menlo" w:cs="Menlo"/>
          <w:color w:val="000000"/>
          <w:sz w:val="18"/>
          <w:szCs w:val="18"/>
        </w:rPr>
      </w:pPr>
      <w:r w:rsidRPr="00D36197">
        <w:rPr>
          <w:rFonts w:ascii="Menlo" w:hAnsi="Menlo" w:cs="Menlo"/>
          <w:color w:val="000000"/>
          <w:sz w:val="18"/>
          <w:szCs w:val="18"/>
        </w:rPr>
        <w:t xml:space="preserve">        long i = </w:t>
      </w:r>
      <w:r w:rsidRPr="00D36197">
        <w:rPr>
          <w:rFonts w:ascii="Menlo" w:hAnsi="Menlo" w:cs="Menlo"/>
          <w:color w:val="1C00CF"/>
          <w:sz w:val="18"/>
          <w:szCs w:val="18"/>
        </w:rPr>
        <w:t>0</w:t>
      </w:r>
      <w:r w:rsidRPr="00D36197">
        <w:rPr>
          <w:rFonts w:ascii="Menlo" w:hAnsi="Menlo" w:cs="Menlo"/>
          <w:color w:val="000000"/>
          <w:sz w:val="18"/>
          <w:szCs w:val="18"/>
        </w:rPr>
        <w:t>;</w:t>
      </w:r>
    </w:p>
    <w:p w14:paraId="40F7381C" w14:textId="77777777" w:rsidR="00D36197" w:rsidRPr="00D36197" w:rsidRDefault="00D36197" w:rsidP="00D36197">
      <w:pPr>
        <w:widowControl w:val="0"/>
        <w:tabs>
          <w:tab w:val="left" w:pos="529"/>
        </w:tabs>
        <w:autoSpaceDE w:val="0"/>
        <w:autoSpaceDN w:val="0"/>
        <w:adjustRightInd w:val="0"/>
        <w:rPr>
          <w:rFonts w:ascii="Menlo" w:hAnsi="Menlo" w:cs="Menlo"/>
          <w:color w:val="000000"/>
          <w:sz w:val="18"/>
          <w:szCs w:val="18"/>
        </w:rPr>
      </w:pPr>
      <w:r w:rsidRPr="00D36197">
        <w:rPr>
          <w:rFonts w:ascii="Menlo" w:hAnsi="Menlo" w:cs="Menlo"/>
          <w:color w:val="000000"/>
          <w:sz w:val="18"/>
          <w:szCs w:val="18"/>
        </w:rPr>
        <w:t xml:space="preserve">        </w:t>
      </w:r>
      <w:r w:rsidRPr="00D36197">
        <w:rPr>
          <w:rFonts w:ascii="Menlo" w:hAnsi="Menlo" w:cs="Menlo"/>
          <w:color w:val="AA0D91"/>
          <w:sz w:val="18"/>
          <w:szCs w:val="18"/>
        </w:rPr>
        <w:t>while</w:t>
      </w:r>
      <w:r w:rsidRPr="00D36197">
        <w:rPr>
          <w:rFonts w:ascii="Menlo" w:hAnsi="Menlo" w:cs="Menlo"/>
          <w:color w:val="000000"/>
          <w:sz w:val="18"/>
          <w:szCs w:val="18"/>
        </w:rPr>
        <w:t>(</w:t>
      </w:r>
      <w:r w:rsidRPr="00D36197">
        <w:rPr>
          <w:rFonts w:ascii="Menlo" w:hAnsi="Menlo" w:cs="Menlo"/>
          <w:color w:val="AA0D91"/>
          <w:sz w:val="18"/>
          <w:szCs w:val="18"/>
        </w:rPr>
        <w:t>true</w:t>
      </w:r>
      <w:r w:rsidRPr="00D36197">
        <w:rPr>
          <w:rFonts w:ascii="Menlo" w:hAnsi="Menlo" w:cs="Menlo"/>
          <w:color w:val="000000"/>
          <w:sz w:val="18"/>
          <w:szCs w:val="18"/>
        </w:rPr>
        <w:t>) {</w:t>
      </w:r>
    </w:p>
    <w:p w14:paraId="67306967" w14:textId="77777777" w:rsidR="00D36197" w:rsidRPr="00D36197" w:rsidRDefault="00D36197" w:rsidP="00D36197">
      <w:pPr>
        <w:widowControl w:val="0"/>
        <w:tabs>
          <w:tab w:val="left" w:pos="529"/>
        </w:tabs>
        <w:autoSpaceDE w:val="0"/>
        <w:autoSpaceDN w:val="0"/>
        <w:adjustRightInd w:val="0"/>
        <w:rPr>
          <w:rFonts w:ascii="Menlo" w:hAnsi="Menlo" w:cs="Menlo"/>
          <w:color w:val="000000"/>
          <w:sz w:val="18"/>
          <w:szCs w:val="18"/>
        </w:rPr>
      </w:pPr>
      <w:r w:rsidRPr="00D36197">
        <w:rPr>
          <w:rFonts w:ascii="Menlo" w:hAnsi="Menlo" w:cs="Menlo"/>
          <w:color w:val="000000"/>
          <w:sz w:val="18"/>
          <w:szCs w:val="18"/>
        </w:rPr>
        <w:t xml:space="preserve">            </w:t>
      </w:r>
      <w:r w:rsidRPr="00D36197">
        <w:rPr>
          <w:rFonts w:ascii="Menlo" w:hAnsi="Menlo" w:cs="Menlo"/>
          <w:color w:val="AA0D91"/>
          <w:sz w:val="18"/>
          <w:szCs w:val="18"/>
        </w:rPr>
        <w:t>if</w:t>
      </w:r>
      <w:r w:rsidRPr="00D36197">
        <w:rPr>
          <w:rFonts w:ascii="Menlo" w:hAnsi="Menlo" w:cs="Menlo"/>
          <w:color w:val="000000"/>
          <w:sz w:val="18"/>
          <w:szCs w:val="18"/>
        </w:rPr>
        <w:t>(isTriangleNumber(i) &amp;&amp; isPerfectSquare(i))</w:t>
      </w:r>
    </w:p>
    <w:p w14:paraId="47488F73" w14:textId="77777777" w:rsidR="00D36197" w:rsidRPr="00D36197" w:rsidRDefault="00D36197" w:rsidP="00D36197">
      <w:pPr>
        <w:widowControl w:val="0"/>
        <w:tabs>
          <w:tab w:val="left" w:pos="529"/>
        </w:tabs>
        <w:autoSpaceDE w:val="0"/>
        <w:autoSpaceDN w:val="0"/>
        <w:adjustRightInd w:val="0"/>
        <w:rPr>
          <w:rFonts w:ascii="Menlo" w:hAnsi="Menlo" w:cs="Menlo"/>
          <w:color w:val="000000"/>
          <w:sz w:val="18"/>
          <w:szCs w:val="18"/>
        </w:rPr>
      </w:pPr>
      <w:r w:rsidRPr="00D36197">
        <w:rPr>
          <w:rFonts w:ascii="Menlo" w:hAnsi="Menlo" w:cs="Menlo"/>
          <w:color w:val="000000"/>
          <w:sz w:val="18"/>
          <w:szCs w:val="18"/>
        </w:rPr>
        <w:t xml:space="preserve">            println(</w:t>
      </w:r>
      <w:r w:rsidRPr="00D36197">
        <w:rPr>
          <w:rFonts w:ascii="Menlo" w:hAnsi="Menlo" w:cs="Menlo"/>
          <w:color w:val="C41A16"/>
          <w:sz w:val="18"/>
          <w:szCs w:val="18"/>
        </w:rPr>
        <w:t>"number: "</w:t>
      </w:r>
      <w:r w:rsidRPr="00D36197">
        <w:rPr>
          <w:rFonts w:ascii="Menlo" w:hAnsi="Menlo" w:cs="Menlo"/>
          <w:color w:val="000000"/>
          <w:sz w:val="18"/>
          <w:szCs w:val="18"/>
        </w:rPr>
        <w:t xml:space="preserve"> + i + </w:t>
      </w:r>
      <w:r w:rsidRPr="00D36197">
        <w:rPr>
          <w:rFonts w:ascii="Menlo" w:hAnsi="Menlo" w:cs="Menlo"/>
          <w:color w:val="C41A16"/>
          <w:sz w:val="18"/>
          <w:szCs w:val="18"/>
        </w:rPr>
        <w:t>" Square: "</w:t>
      </w:r>
      <w:r w:rsidRPr="00D36197">
        <w:rPr>
          <w:rFonts w:ascii="Menlo" w:hAnsi="Menlo" w:cs="Menlo"/>
          <w:color w:val="000000"/>
          <w:sz w:val="18"/>
          <w:szCs w:val="18"/>
        </w:rPr>
        <w:t xml:space="preserve"> + Math.sqrt(i) + </w:t>
      </w:r>
      <w:r w:rsidRPr="00D36197">
        <w:rPr>
          <w:rFonts w:ascii="Menlo" w:hAnsi="Menlo" w:cs="Menlo"/>
          <w:color w:val="C41A16"/>
          <w:sz w:val="18"/>
          <w:szCs w:val="18"/>
        </w:rPr>
        <w:t>" Triangular Number: "</w:t>
      </w:r>
      <w:r w:rsidRPr="00D36197">
        <w:rPr>
          <w:rFonts w:ascii="Menlo" w:hAnsi="Menlo" w:cs="Menlo"/>
          <w:color w:val="000000"/>
          <w:sz w:val="18"/>
          <w:szCs w:val="18"/>
        </w:rPr>
        <w:t xml:space="preserve"> +  triangularNumber(i) + </w:t>
      </w:r>
      <w:r w:rsidRPr="00D36197">
        <w:rPr>
          <w:rFonts w:ascii="Menlo" w:hAnsi="Menlo" w:cs="Menlo"/>
          <w:color w:val="C41A16"/>
          <w:sz w:val="18"/>
          <w:szCs w:val="18"/>
        </w:rPr>
        <w:t>" Ratio: "</w:t>
      </w:r>
      <w:r w:rsidRPr="00D36197">
        <w:rPr>
          <w:rFonts w:ascii="Menlo" w:hAnsi="Menlo" w:cs="Menlo"/>
          <w:color w:val="000000"/>
          <w:sz w:val="18"/>
          <w:szCs w:val="18"/>
        </w:rPr>
        <w:t xml:space="preserve"> + triangularNumber(i)/Math.sqrt(i));</w:t>
      </w:r>
    </w:p>
    <w:p w14:paraId="45B4125B" w14:textId="77777777" w:rsidR="00D36197" w:rsidRPr="00D36197" w:rsidRDefault="00D36197" w:rsidP="00D36197">
      <w:pPr>
        <w:widowControl w:val="0"/>
        <w:tabs>
          <w:tab w:val="left" w:pos="529"/>
        </w:tabs>
        <w:autoSpaceDE w:val="0"/>
        <w:autoSpaceDN w:val="0"/>
        <w:adjustRightInd w:val="0"/>
        <w:rPr>
          <w:rFonts w:ascii="Menlo" w:hAnsi="Menlo" w:cs="Menlo"/>
          <w:color w:val="000000"/>
          <w:sz w:val="18"/>
          <w:szCs w:val="18"/>
        </w:rPr>
      </w:pPr>
      <w:r w:rsidRPr="00D36197">
        <w:rPr>
          <w:rFonts w:ascii="Menlo" w:hAnsi="Menlo" w:cs="Menlo"/>
          <w:color w:val="000000"/>
          <w:sz w:val="18"/>
          <w:szCs w:val="18"/>
        </w:rPr>
        <w:t xml:space="preserve">            i++;</w:t>
      </w:r>
    </w:p>
    <w:p w14:paraId="28311642" w14:textId="77777777" w:rsidR="00D36197" w:rsidRPr="00D36197" w:rsidRDefault="00D36197" w:rsidP="00D36197">
      <w:pPr>
        <w:widowControl w:val="0"/>
        <w:tabs>
          <w:tab w:val="left" w:pos="529"/>
        </w:tabs>
        <w:autoSpaceDE w:val="0"/>
        <w:autoSpaceDN w:val="0"/>
        <w:adjustRightInd w:val="0"/>
        <w:rPr>
          <w:rFonts w:ascii="Menlo" w:hAnsi="Menlo" w:cs="Menlo"/>
          <w:color w:val="000000"/>
          <w:sz w:val="18"/>
          <w:szCs w:val="18"/>
        </w:rPr>
      </w:pPr>
      <w:r w:rsidRPr="00D36197">
        <w:rPr>
          <w:rFonts w:ascii="Menlo" w:hAnsi="Menlo" w:cs="Menlo"/>
          <w:color w:val="000000"/>
          <w:sz w:val="18"/>
          <w:szCs w:val="18"/>
        </w:rPr>
        <w:t xml:space="preserve">        }</w:t>
      </w:r>
    </w:p>
    <w:p w14:paraId="7E2FBCB6" w14:textId="77777777" w:rsidR="00D36197" w:rsidRPr="00D36197" w:rsidRDefault="00D36197" w:rsidP="00D36197">
      <w:pPr>
        <w:widowControl w:val="0"/>
        <w:tabs>
          <w:tab w:val="left" w:pos="529"/>
        </w:tabs>
        <w:autoSpaceDE w:val="0"/>
        <w:autoSpaceDN w:val="0"/>
        <w:adjustRightInd w:val="0"/>
        <w:rPr>
          <w:rFonts w:ascii="Menlo" w:hAnsi="Menlo" w:cs="Menlo"/>
          <w:color w:val="000000"/>
          <w:sz w:val="18"/>
          <w:szCs w:val="18"/>
        </w:rPr>
      </w:pPr>
      <w:r w:rsidRPr="00D36197">
        <w:rPr>
          <w:rFonts w:ascii="Menlo" w:hAnsi="Menlo" w:cs="Menlo"/>
          <w:color w:val="000000"/>
          <w:sz w:val="18"/>
          <w:szCs w:val="18"/>
        </w:rPr>
        <w:t xml:space="preserve">    }</w:t>
      </w:r>
    </w:p>
    <w:p w14:paraId="0867910D" w14:textId="77777777" w:rsidR="00D36197" w:rsidRPr="00D36197" w:rsidRDefault="00D36197" w:rsidP="00D36197">
      <w:pPr>
        <w:widowControl w:val="0"/>
        <w:tabs>
          <w:tab w:val="left" w:pos="529"/>
        </w:tabs>
        <w:autoSpaceDE w:val="0"/>
        <w:autoSpaceDN w:val="0"/>
        <w:adjustRightInd w:val="0"/>
        <w:rPr>
          <w:rFonts w:ascii="Menlo" w:hAnsi="Menlo" w:cs="Menlo"/>
          <w:color w:val="000000"/>
          <w:sz w:val="18"/>
          <w:szCs w:val="18"/>
        </w:rPr>
      </w:pPr>
      <w:r w:rsidRPr="00D36197">
        <w:rPr>
          <w:rFonts w:ascii="Menlo" w:hAnsi="Menlo" w:cs="Menlo"/>
          <w:color w:val="000000"/>
          <w:sz w:val="18"/>
          <w:szCs w:val="18"/>
        </w:rPr>
        <w:t xml:space="preserve">    </w:t>
      </w:r>
    </w:p>
    <w:p w14:paraId="083447D0" w14:textId="77777777" w:rsidR="00D36197" w:rsidRPr="00D36197" w:rsidRDefault="00D36197" w:rsidP="00D36197">
      <w:pPr>
        <w:widowControl w:val="0"/>
        <w:tabs>
          <w:tab w:val="left" w:pos="529"/>
        </w:tabs>
        <w:autoSpaceDE w:val="0"/>
        <w:autoSpaceDN w:val="0"/>
        <w:adjustRightInd w:val="0"/>
        <w:rPr>
          <w:rFonts w:ascii="Menlo" w:hAnsi="Menlo" w:cs="Menlo"/>
          <w:color w:val="000000"/>
          <w:sz w:val="18"/>
          <w:szCs w:val="18"/>
        </w:rPr>
      </w:pPr>
      <w:r w:rsidRPr="00D36197">
        <w:rPr>
          <w:rFonts w:ascii="Menlo" w:hAnsi="Menlo" w:cs="Menlo"/>
          <w:color w:val="000000"/>
          <w:sz w:val="18"/>
          <w:szCs w:val="18"/>
        </w:rPr>
        <w:t xml:space="preserve">    </w:t>
      </w:r>
      <w:r w:rsidRPr="00D36197">
        <w:rPr>
          <w:rFonts w:ascii="Menlo" w:hAnsi="Menlo" w:cs="Menlo"/>
          <w:color w:val="AA0D91"/>
          <w:sz w:val="18"/>
          <w:szCs w:val="18"/>
        </w:rPr>
        <w:t>public</w:t>
      </w:r>
      <w:r w:rsidRPr="00D36197">
        <w:rPr>
          <w:rFonts w:ascii="Menlo" w:hAnsi="Menlo" w:cs="Menlo"/>
          <w:color w:val="000000"/>
          <w:sz w:val="18"/>
          <w:szCs w:val="18"/>
        </w:rPr>
        <w:t xml:space="preserve"> long triangularNumber(long i) {</w:t>
      </w:r>
    </w:p>
    <w:p w14:paraId="58B3B0DB" w14:textId="77777777" w:rsidR="00D36197" w:rsidRPr="00D36197" w:rsidRDefault="00D36197" w:rsidP="00D36197">
      <w:pPr>
        <w:widowControl w:val="0"/>
        <w:tabs>
          <w:tab w:val="left" w:pos="529"/>
        </w:tabs>
        <w:autoSpaceDE w:val="0"/>
        <w:autoSpaceDN w:val="0"/>
        <w:adjustRightInd w:val="0"/>
        <w:rPr>
          <w:rFonts w:ascii="Menlo" w:hAnsi="Menlo" w:cs="Menlo"/>
          <w:color w:val="000000"/>
          <w:sz w:val="18"/>
          <w:szCs w:val="18"/>
        </w:rPr>
      </w:pPr>
      <w:r w:rsidRPr="00D36197">
        <w:rPr>
          <w:rFonts w:ascii="Menlo" w:hAnsi="Menlo" w:cs="Menlo"/>
          <w:color w:val="000000"/>
          <w:sz w:val="18"/>
          <w:szCs w:val="18"/>
        </w:rPr>
        <w:t xml:space="preserve">        </w:t>
      </w:r>
      <w:r w:rsidRPr="00D36197">
        <w:rPr>
          <w:rFonts w:ascii="Menlo" w:hAnsi="Menlo" w:cs="Menlo"/>
          <w:color w:val="AA0D91"/>
          <w:sz w:val="18"/>
          <w:szCs w:val="18"/>
        </w:rPr>
        <w:t>return</w:t>
      </w:r>
      <w:r w:rsidRPr="00D36197">
        <w:rPr>
          <w:rFonts w:ascii="Menlo" w:hAnsi="Menlo" w:cs="Menlo"/>
          <w:color w:val="000000"/>
          <w:sz w:val="18"/>
          <w:szCs w:val="18"/>
        </w:rPr>
        <w:t xml:space="preserve"> (long)((-</w:t>
      </w:r>
      <w:r w:rsidRPr="00D36197">
        <w:rPr>
          <w:rFonts w:ascii="Menlo" w:hAnsi="Menlo" w:cs="Menlo"/>
          <w:color w:val="1C00CF"/>
          <w:sz w:val="18"/>
          <w:szCs w:val="18"/>
        </w:rPr>
        <w:t>1</w:t>
      </w:r>
      <w:r w:rsidRPr="00D36197">
        <w:rPr>
          <w:rFonts w:ascii="Menlo" w:hAnsi="Menlo" w:cs="Menlo"/>
          <w:color w:val="000000"/>
          <w:sz w:val="18"/>
          <w:szCs w:val="18"/>
        </w:rPr>
        <w:t xml:space="preserve"> + Math.sqrt(</w:t>
      </w:r>
      <w:r w:rsidRPr="00D36197">
        <w:rPr>
          <w:rFonts w:ascii="Menlo" w:hAnsi="Menlo" w:cs="Menlo"/>
          <w:color w:val="1C00CF"/>
          <w:sz w:val="18"/>
          <w:szCs w:val="18"/>
        </w:rPr>
        <w:t>1</w:t>
      </w:r>
      <w:r w:rsidRPr="00D36197">
        <w:rPr>
          <w:rFonts w:ascii="Menlo" w:hAnsi="Menlo" w:cs="Menlo"/>
          <w:color w:val="000000"/>
          <w:sz w:val="18"/>
          <w:szCs w:val="18"/>
        </w:rPr>
        <w:t xml:space="preserve"> - </w:t>
      </w:r>
      <w:r w:rsidRPr="00D36197">
        <w:rPr>
          <w:rFonts w:ascii="Menlo" w:hAnsi="Menlo" w:cs="Menlo"/>
          <w:color w:val="1C00CF"/>
          <w:sz w:val="18"/>
          <w:szCs w:val="18"/>
        </w:rPr>
        <w:t>4</w:t>
      </w:r>
      <w:r w:rsidRPr="00D36197">
        <w:rPr>
          <w:rFonts w:ascii="Menlo" w:hAnsi="Menlo" w:cs="Menlo"/>
          <w:color w:val="000000"/>
          <w:sz w:val="18"/>
          <w:szCs w:val="18"/>
        </w:rPr>
        <w:t>*-</w:t>
      </w:r>
      <w:r w:rsidRPr="00D36197">
        <w:rPr>
          <w:rFonts w:ascii="Menlo" w:hAnsi="Menlo" w:cs="Menlo"/>
          <w:color w:val="1C00CF"/>
          <w:sz w:val="18"/>
          <w:szCs w:val="18"/>
        </w:rPr>
        <w:t>2</w:t>
      </w:r>
      <w:r w:rsidRPr="00D36197">
        <w:rPr>
          <w:rFonts w:ascii="Menlo" w:hAnsi="Menlo" w:cs="Menlo"/>
          <w:color w:val="000000"/>
          <w:sz w:val="18"/>
          <w:szCs w:val="18"/>
        </w:rPr>
        <w:t>*i)) / (</w:t>
      </w:r>
      <w:r w:rsidRPr="00D36197">
        <w:rPr>
          <w:rFonts w:ascii="Menlo" w:hAnsi="Menlo" w:cs="Menlo"/>
          <w:color w:val="1C00CF"/>
          <w:sz w:val="18"/>
          <w:szCs w:val="18"/>
        </w:rPr>
        <w:t>2</w:t>
      </w:r>
      <w:r w:rsidRPr="00D36197">
        <w:rPr>
          <w:rFonts w:ascii="Menlo" w:hAnsi="Menlo" w:cs="Menlo"/>
          <w:color w:val="000000"/>
          <w:sz w:val="18"/>
          <w:szCs w:val="18"/>
        </w:rPr>
        <w:t>));</w:t>
      </w:r>
    </w:p>
    <w:p w14:paraId="0094A78A" w14:textId="77777777" w:rsidR="00D36197" w:rsidRPr="00D36197" w:rsidRDefault="00D36197" w:rsidP="00D36197">
      <w:pPr>
        <w:widowControl w:val="0"/>
        <w:tabs>
          <w:tab w:val="left" w:pos="529"/>
        </w:tabs>
        <w:autoSpaceDE w:val="0"/>
        <w:autoSpaceDN w:val="0"/>
        <w:adjustRightInd w:val="0"/>
        <w:rPr>
          <w:rFonts w:ascii="Menlo" w:hAnsi="Menlo" w:cs="Menlo"/>
          <w:color w:val="000000"/>
          <w:sz w:val="18"/>
          <w:szCs w:val="18"/>
        </w:rPr>
      </w:pPr>
      <w:r w:rsidRPr="00D36197">
        <w:rPr>
          <w:rFonts w:ascii="Menlo" w:hAnsi="Menlo" w:cs="Menlo"/>
          <w:color w:val="000000"/>
          <w:sz w:val="18"/>
          <w:szCs w:val="18"/>
        </w:rPr>
        <w:t xml:space="preserve">    }</w:t>
      </w:r>
    </w:p>
    <w:p w14:paraId="61EC14C6" w14:textId="77777777" w:rsidR="00D36197" w:rsidRPr="00D36197" w:rsidRDefault="00D36197" w:rsidP="00D36197">
      <w:pPr>
        <w:widowControl w:val="0"/>
        <w:tabs>
          <w:tab w:val="left" w:pos="529"/>
        </w:tabs>
        <w:autoSpaceDE w:val="0"/>
        <w:autoSpaceDN w:val="0"/>
        <w:adjustRightInd w:val="0"/>
        <w:rPr>
          <w:rFonts w:ascii="Menlo" w:hAnsi="Menlo" w:cs="Menlo"/>
          <w:color w:val="000000"/>
          <w:sz w:val="18"/>
          <w:szCs w:val="18"/>
        </w:rPr>
      </w:pPr>
      <w:r w:rsidRPr="00D36197">
        <w:rPr>
          <w:rFonts w:ascii="Menlo" w:hAnsi="Menlo" w:cs="Menlo"/>
          <w:color w:val="000000"/>
          <w:sz w:val="18"/>
          <w:szCs w:val="18"/>
        </w:rPr>
        <w:t xml:space="preserve">    </w:t>
      </w:r>
    </w:p>
    <w:p w14:paraId="38E5E040" w14:textId="77777777" w:rsidR="00D36197" w:rsidRPr="00D36197" w:rsidRDefault="00D36197" w:rsidP="00D36197">
      <w:pPr>
        <w:widowControl w:val="0"/>
        <w:tabs>
          <w:tab w:val="left" w:pos="529"/>
        </w:tabs>
        <w:autoSpaceDE w:val="0"/>
        <w:autoSpaceDN w:val="0"/>
        <w:adjustRightInd w:val="0"/>
        <w:rPr>
          <w:rFonts w:ascii="Menlo" w:hAnsi="Menlo" w:cs="Menlo"/>
          <w:color w:val="000000"/>
          <w:sz w:val="18"/>
          <w:szCs w:val="18"/>
        </w:rPr>
      </w:pPr>
      <w:r w:rsidRPr="00D36197">
        <w:rPr>
          <w:rFonts w:ascii="Menlo" w:hAnsi="Menlo" w:cs="Menlo"/>
          <w:color w:val="000000"/>
          <w:sz w:val="18"/>
          <w:szCs w:val="18"/>
        </w:rPr>
        <w:t xml:space="preserve">    </w:t>
      </w:r>
      <w:r w:rsidRPr="00D36197">
        <w:rPr>
          <w:rFonts w:ascii="Menlo" w:hAnsi="Menlo" w:cs="Menlo"/>
          <w:color w:val="AA0D91"/>
          <w:sz w:val="18"/>
          <w:szCs w:val="18"/>
        </w:rPr>
        <w:t>public</w:t>
      </w:r>
      <w:r w:rsidRPr="00D36197">
        <w:rPr>
          <w:rFonts w:ascii="Menlo" w:hAnsi="Menlo" w:cs="Menlo"/>
          <w:color w:val="000000"/>
          <w:sz w:val="18"/>
          <w:szCs w:val="18"/>
        </w:rPr>
        <w:t xml:space="preserve"> boolean isPerfectSquare(long i) {</w:t>
      </w:r>
    </w:p>
    <w:p w14:paraId="65D8C0E7" w14:textId="77777777" w:rsidR="00D36197" w:rsidRPr="00D36197" w:rsidRDefault="00D36197" w:rsidP="00D36197">
      <w:pPr>
        <w:widowControl w:val="0"/>
        <w:tabs>
          <w:tab w:val="left" w:pos="529"/>
        </w:tabs>
        <w:autoSpaceDE w:val="0"/>
        <w:autoSpaceDN w:val="0"/>
        <w:adjustRightInd w:val="0"/>
        <w:rPr>
          <w:rFonts w:ascii="Menlo" w:hAnsi="Menlo" w:cs="Menlo"/>
          <w:color w:val="000000"/>
          <w:sz w:val="18"/>
          <w:szCs w:val="18"/>
        </w:rPr>
      </w:pPr>
      <w:r w:rsidRPr="00D36197">
        <w:rPr>
          <w:rFonts w:ascii="Menlo" w:hAnsi="Menlo" w:cs="Menlo"/>
          <w:color w:val="000000"/>
          <w:sz w:val="18"/>
          <w:szCs w:val="18"/>
        </w:rPr>
        <w:t xml:space="preserve">        long closestRoot = (long) Math.sqrt(i);</w:t>
      </w:r>
    </w:p>
    <w:p w14:paraId="476D4CF6" w14:textId="77777777" w:rsidR="00D36197" w:rsidRPr="00D36197" w:rsidRDefault="00D36197" w:rsidP="00D36197">
      <w:pPr>
        <w:widowControl w:val="0"/>
        <w:tabs>
          <w:tab w:val="left" w:pos="529"/>
        </w:tabs>
        <w:autoSpaceDE w:val="0"/>
        <w:autoSpaceDN w:val="0"/>
        <w:adjustRightInd w:val="0"/>
        <w:rPr>
          <w:rFonts w:ascii="Menlo" w:hAnsi="Menlo" w:cs="Menlo"/>
          <w:color w:val="000000"/>
          <w:sz w:val="18"/>
          <w:szCs w:val="18"/>
        </w:rPr>
      </w:pPr>
      <w:r w:rsidRPr="00D36197">
        <w:rPr>
          <w:rFonts w:ascii="Menlo" w:hAnsi="Menlo" w:cs="Menlo"/>
          <w:color w:val="000000"/>
          <w:sz w:val="18"/>
          <w:szCs w:val="18"/>
        </w:rPr>
        <w:t xml:space="preserve">        </w:t>
      </w:r>
      <w:r w:rsidRPr="00D36197">
        <w:rPr>
          <w:rFonts w:ascii="Menlo" w:hAnsi="Menlo" w:cs="Menlo"/>
          <w:color w:val="AA0D91"/>
          <w:sz w:val="18"/>
          <w:szCs w:val="18"/>
        </w:rPr>
        <w:t>return</w:t>
      </w:r>
      <w:r w:rsidRPr="00D36197">
        <w:rPr>
          <w:rFonts w:ascii="Menlo" w:hAnsi="Menlo" w:cs="Menlo"/>
          <w:color w:val="000000"/>
          <w:sz w:val="18"/>
          <w:szCs w:val="18"/>
        </w:rPr>
        <w:t xml:space="preserve"> i == closestRoot * closestRoot;</w:t>
      </w:r>
    </w:p>
    <w:p w14:paraId="472E5A8D" w14:textId="77777777" w:rsidR="00D36197" w:rsidRPr="00D36197" w:rsidRDefault="00D36197" w:rsidP="00D36197">
      <w:pPr>
        <w:widowControl w:val="0"/>
        <w:tabs>
          <w:tab w:val="left" w:pos="529"/>
        </w:tabs>
        <w:autoSpaceDE w:val="0"/>
        <w:autoSpaceDN w:val="0"/>
        <w:adjustRightInd w:val="0"/>
        <w:rPr>
          <w:rFonts w:ascii="Menlo" w:hAnsi="Menlo" w:cs="Menlo"/>
          <w:color w:val="000000"/>
          <w:sz w:val="18"/>
          <w:szCs w:val="18"/>
        </w:rPr>
      </w:pPr>
      <w:r w:rsidRPr="00D36197">
        <w:rPr>
          <w:rFonts w:ascii="Menlo" w:hAnsi="Menlo" w:cs="Menlo"/>
          <w:color w:val="000000"/>
          <w:sz w:val="18"/>
          <w:szCs w:val="18"/>
        </w:rPr>
        <w:t xml:space="preserve">    }</w:t>
      </w:r>
    </w:p>
    <w:p w14:paraId="58549D40" w14:textId="77777777" w:rsidR="00D36197" w:rsidRPr="00D36197" w:rsidRDefault="00D36197" w:rsidP="00D36197">
      <w:pPr>
        <w:widowControl w:val="0"/>
        <w:tabs>
          <w:tab w:val="left" w:pos="529"/>
        </w:tabs>
        <w:autoSpaceDE w:val="0"/>
        <w:autoSpaceDN w:val="0"/>
        <w:adjustRightInd w:val="0"/>
        <w:rPr>
          <w:rFonts w:ascii="Menlo" w:hAnsi="Menlo" w:cs="Menlo"/>
          <w:color w:val="000000"/>
          <w:sz w:val="18"/>
          <w:szCs w:val="18"/>
        </w:rPr>
      </w:pPr>
      <w:r w:rsidRPr="00D36197">
        <w:rPr>
          <w:rFonts w:ascii="Menlo" w:hAnsi="Menlo" w:cs="Menlo"/>
          <w:color w:val="000000"/>
          <w:sz w:val="18"/>
          <w:szCs w:val="18"/>
        </w:rPr>
        <w:t xml:space="preserve">    </w:t>
      </w:r>
    </w:p>
    <w:p w14:paraId="41218BC6" w14:textId="77777777" w:rsidR="00D36197" w:rsidRPr="00D36197" w:rsidRDefault="00D36197" w:rsidP="00D36197">
      <w:pPr>
        <w:widowControl w:val="0"/>
        <w:tabs>
          <w:tab w:val="left" w:pos="529"/>
        </w:tabs>
        <w:autoSpaceDE w:val="0"/>
        <w:autoSpaceDN w:val="0"/>
        <w:adjustRightInd w:val="0"/>
        <w:rPr>
          <w:rFonts w:ascii="Menlo" w:hAnsi="Menlo" w:cs="Menlo"/>
          <w:color w:val="000000"/>
          <w:sz w:val="18"/>
          <w:szCs w:val="18"/>
        </w:rPr>
      </w:pPr>
      <w:r w:rsidRPr="00D36197">
        <w:rPr>
          <w:rFonts w:ascii="Menlo" w:hAnsi="Menlo" w:cs="Menlo"/>
          <w:color w:val="000000"/>
          <w:sz w:val="18"/>
          <w:szCs w:val="18"/>
        </w:rPr>
        <w:t xml:space="preserve">    </w:t>
      </w:r>
    </w:p>
    <w:p w14:paraId="3EFBF782" w14:textId="77777777" w:rsidR="00D36197" w:rsidRPr="00D36197" w:rsidRDefault="00D36197" w:rsidP="00D36197">
      <w:pPr>
        <w:widowControl w:val="0"/>
        <w:tabs>
          <w:tab w:val="left" w:pos="529"/>
        </w:tabs>
        <w:autoSpaceDE w:val="0"/>
        <w:autoSpaceDN w:val="0"/>
        <w:adjustRightInd w:val="0"/>
        <w:rPr>
          <w:rFonts w:ascii="Menlo" w:hAnsi="Menlo" w:cs="Menlo"/>
          <w:color w:val="000000"/>
          <w:sz w:val="18"/>
          <w:szCs w:val="18"/>
        </w:rPr>
      </w:pPr>
      <w:r w:rsidRPr="00D36197">
        <w:rPr>
          <w:rFonts w:ascii="Menlo" w:hAnsi="Menlo" w:cs="Menlo"/>
          <w:color w:val="000000"/>
          <w:sz w:val="18"/>
          <w:szCs w:val="18"/>
        </w:rPr>
        <w:t xml:space="preserve">    </w:t>
      </w:r>
      <w:r w:rsidRPr="00D36197">
        <w:rPr>
          <w:rFonts w:ascii="Menlo" w:hAnsi="Menlo" w:cs="Menlo"/>
          <w:color w:val="AA0D91"/>
          <w:sz w:val="18"/>
          <w:szCs w:val="18"/>
        </w:rPr>
        <w:t>public</w:t>
      </w:r>
      <w:r w:rsidRPr="00D36197">
        <w:rPr>
          <w:rFonts w:ascii="Menlo" w:hAnsi="Menlo" w:cs="Menlo"/>
          <w:color w:val="000000"/>
          <w:sz w:val="18"/>
          <w:szCs w:val="18"/>
        </w:rPr>
        <w:t xml:space="preserve"> boolean isTriangleNumber(long i) {</w:t>
      </w:r>
    </w:p>
    <w:p w14:paraId="63530221" w14:textId="77777777" w:rsidR="00D36197" w:rsidRPr="00D36197" w:rsidRDefault="00D36197" w:rsidP="00D36197">
      <w:pPr>
        <w:widowControl w:val="0"/>
        <w:tabs>
          <w:tab w:val="left" w:pos="529"/>
        </w:tabs>
        <w:autoSpaceDE w:val="0"/>
        <w:autoSpaceDN w:val="0"/>
        <w:adjustRightInd w:val="0"/>
        <w:rPr>
          <w:rFonts w:ascii="Menlo" w:hAnsi="Menlo" w:cs="Menlo"/>
          <w:color w:val="000000"/>
          <w:sz w:val="18"/>
          <w:szCs w:val="18"/>
        </w:rPr>
      </w:pPr>
      <w:r w:rsidRPr="00D36197">
        <w:rPr>
          <w:rFonts w:ascii="Menlo" w:hAnsi="Menlo" w:cs="Menlo"/>
          <w:color w:val="000000"/>
          <w:sz w:val="18"/>
          <w:szCs w:val="18"/>
        </w:rPr>
        <w:t xml:space="preserve">        double r1, r2;</w:t>
      </w:r>
    </w:p>
    <w:p w14:paraId="028585E8" w14:textId="77777777" w:rsidR="00D36197" w:rsidRPr="00D36197" w:rsidRDefault="00D36197" w:rsidP="00D36197">
      <w:pPr>
        <w:widowControl w:val="0"/>
        <w:tabs>
          <w:tab w:val="left" w:pos="529"/>
        </w:tabs>
        <w:autoSpaceDE w:val="0"/>
        <w:autoSpaceDN w:val="0"/>
        <w:adjustRightInd w:val="0"/>
        <w:rPr>
          <w:rFonts w:ascii="Menlo" w:hAnsi="Menlo" w:cs="Menlo"/>
          <w:color w:val="000000"/>
          <w:sz w:val="18"/>
          <w:szCs w:val="18"/>
        </w:rPr>
      </w:pPr>
      <w:r w:rsidRPr="00D36197">
        <w:rPr>
          <w:rFonts w:ascii="Menlo" w:hAnsi="Menlo" w:cs="Menlo"/>
          <w:color w:val="000000"/>
          <w:sz w:val="18"/>
          <w:szCs w:val="18"/>
        </w:rPr>
        <w:t xml:space="preserve">        r1 = ((-</w:t>
      </w:r>
      <w:r w:rsidRPr="00D36197">
        <w:rPr>
          <w:rFonts w:ascii="Menlo" w:hAnsi="Menlo" w:cs="Menlo"/>
          <w:color w:val="1C00CF"/>
          <w:sz w:val="18"/>
          <w:szCs w:val="18"/>
        </w:rPr>
        <w:t>1</w:t>
      </w:r>
      <w:r w:rsidRPr="00D36197">
        <w:rPr>
          <w:rFonts w:ascii="Menlo" w:hAnsi="Menlo" w:cs="Menlo"/>
          <w:color w:val="000000"/>
          <w:sz w:val="18"/>
          <w:szCs w:val="18"/>
        </w:rPr>
        <w:t xml:space="preserve"> + Math.sqrt(</w:t>
      </w:r>
      <w:r w:rsidRPr="00D36197">
        <w:rPr>
          <w:rFonts w:ascii="Menlo" w:hAnsi="Menlo" w:cs="Menlo"/>
          <w:color w:val="1C00CF"/>
          <w:sz w:val="18"/>
          <w:szCs w:val="18"/>
        </w:rPr>
        <w:t>1</w:t>
      </w:r>
      <w:r w:rsidRPr="00D36197">
        <w:rPr>
          <w:rFonts w:ascii="Menlo" w:hAnsi="Menlo" w:cs="Menlo"/>
          <w:color w:val="000000"/>
          <w:sz w:val="18"/>
          <w:szCs w:val="18"/>
        </w:rPr>
        <w:t xml:space="preserve"> - </w:t>
      </w:r>
      <w:r w:rsidRPr="00D36197">
        <w:rPr>
          <w:rFonts w:ascii="Menlo" w:hAnsi="Menlo" w:cs="Menlo"/>
          <w:color w:val="1C00CF"/>
          <w:sz w:val="18"/>
          <w:szCs w:val="18"/>
        </w:rPr>
        <w:t>4</w:t>
      </w:r>
      <w:r w:rsidRPr="00D36197">
        <w:rPr>
          <w:rFonts w:ascii="Menlo" w:hAnsi="Menlo" w:cs="Menlo"/>
          <w:color w:val="000000"/>
          <w:sz w:val="18"/>
          <w:szCs w:val="18"/>
        </w:rPr>
        <w:t>*-</w:t>
      </w:r>
      <w:r w:rsidRPr="00D36197">
        <w:rPr>
          <w:rFonts w:ascii="Menlo" w:hAnsi="Menlo" w:cs="Menlo"/>
          <w:color w:val="1C00CF"/>
          <w:sz w:val="18"/>
          <w:szCs w:val="18"/>
        </w:rPr>
        <w:t>2</w:t>
      </w:r>
      <w:r w:rsidRPr="00D36197">
        <w:rPr>
          <w:rFonts w:ascii="Menlo" w:hAnsi="Menlo" w:cs="Menlo"/>
          <w:color w:val="000000"/>
          <w:sz w:val="18"/>
          <w:szCs w:val="18"/>
        </w:rPr>
        <w:t>*i)) / (</w:t>
      </w:r>
      <w:r w:rsidRPr="00D36197">
        <w:rPr>
          <w:rFonts w:ascii="Menlo" w:hAnsi="Menlo" w:cs="Menlo"/>
          <w:color w:val="1C00CF"/>
          <w:sz w:val="18"/>
          <w:szCs w:val="18"/>
        </w:rPr>
        <w:t>2</w:t>
      </w:r>
      <w:r w:rsidRPr="00D36197">
        <w:rPr>
          <w:rFonts w:ascii="Menlo" w:hAnsi="Menlo" w:cs="Menlo"/>
          <w:color w:val="000000"/>
          <w:sz w:val="18"/>
          <w:szCs w:val="18"/>
        </w:rPr>
        <w:t>));</w:t>
      </w:r>
    </w:p>
    <w:p w14:paraId="576EC78F" w14:textId="77777777" w:rsidR="00D36197" w:rsidRPr="00D36197" w:rsidRDefault="00D36197" w:rsidP="00D36197">
      <w:pPr>
        <w:widowControl w:val="0"/>
        <w:tabs>
          <w:tab w:val="left" w:pos="529"/>
        </w:tabs>
        <w:autoSpaceDE w:val="0"/>
        <w:autoSpaceDN w:val="0"/>
        <w:adjustRightInd w:val="0"/>
        <w:rPr>
          <w:rFonts w:ascii="Menlo" w:hAnsi="Menlo" w:cs="Menlo"/>
          <w:color w:val="000000"/>
          <w:sz w:val="18"/>
          <w:szCs w:val="18"/>
        </w:rPr>
      </w:pPr>
      <w:r w:rsidRPr="00D36197">
        <w:rPr>
          <w:rFonts w:ascii="Menlo" w:hAnsi="Menlo" w:cs="Menlo"/>
          <w:color w:val="000000"/>
          <w:sz w:val="18"/>
          <w:szCs w:val="18"/>
        </w:rPr>
        <w:t xml:space="preserve">        </w:t>
      </w:r>
      <w:r w:rsidRPr="00D36197">
        <w:rPr>
          <w:rFonts w:ascii="Menlo" w:hAnsi="Menlo" w:cs="Menlo"/>
          <w:color w:val="AA0D91"/>
          <w:sz w:val="18"/>
          <w:szCs w:val="18"/>
        </w:rPr>
        <w:t>return</w:t>
      </w:r>
      <w:r w:rsidRPr="00D36197">
        <w:rPr>
          <w:rFonts w:ascii="Menlo" w:hAnsi="Menlo" w:cs="Menlo"/>
          <w:color w:val="000000"/>
          <w:sz w:val="18"/>
          <w:szCs w:val="18"/>
        </w:rPr>
        <w:t xml:space="preserve"> (r1 == (int)r1 &amp;&amp; r1 &gt; </w:t>
      </w:r>
      <w:r w:rsidRPr="00D36197">
        <w:rPr>
          <w:rFonts w:ascii="Menlo" w:hAnsi="Menlo" w:cs="Menlo"/>
          <w:color w:val="1C00CF"/>
          <w:sz w:val="18"/>
          <w:szCs w:val="18"/>
        </w:rPr>
        <w:t>0</w:t>
      </w:r>
      <w:r w:rsidRPr="00D36197">
        <w:rPr>
          <w:rFonts w:ascii="Menlo" w:hAnsi="Menlo" w:cs="Menlo"/>
          <w:color w:val="000000"/>
          <w:sz w:val="18"/>
          <w:szCs w:val="18"/>
        </w:rPr>
        <w:t>);</w:t>
      </w:r>
    </w:p>
    <w:p w14:paraId="4FEA8E38" w14:textId="77777777" w:rsidR="00D36197" w:rsidRPr="00D36197" w:rsidRDefault="00D36197" w:rsidP="00D36197">
      <w:pPr>
        <w:widowControl w:val="0"/>
        <w:tabs>
          <w:tab w:val="left" w:pos="529"/>
        </w:tabs>
        <w:autoSpaceDE w:val="0"/>
        <w:autoSpaceDN w:val="0"/>
        <w:adjustRightInd w:val="0"/>
        <w:rPr>
          <w:rFonts w:ascii="Menlo" w:hAnsi="Menlo" w:cs="Menlo"/>
          <w:color w:val="000000"/>
          <w:sz w:val="18"/>
          <w:szCs w:val="18"/>
        </w:rPr>
      </w:pPr>
      <w:r w:rsidRPr="00D36197">
        <w:rPr>
          <w:rFonts w:ascii="Menlo" w:hAnsi="Menlo" w:cs="Menlo"/>
          <w:color w:val="000000"/>
          <w:sz w:val="18"/>
          <w:szCs w:val="18"/>
        </w:rPr>
        <w:t xml:space="preserve">    }</w:t>
      </w:r>
    </w:p>
    <w:p w14:paraId="45B4CEE1" w14:textId="745EDFF2" w:rsidR="00D36197" w:rsidRPr="00D36197" w:rsidRDefault="00D36197" w:rsidP="00D36197">
      <w:pPr>
        <w:tabs>
          <w:tab w:val="left" w:pos="480"/>
        </w:tabs>
        <w:rPr>
          <w:rFonts w:ascii="Calibri" w:eastAsiaTheme="minorEastAsia" w:hAnsi="Calibri"/>
          <w:sz w:val="18"/>
          <w:szCs w:val="18"/>
        </w:rPr>
      </w:pPr>
      <w:r w:rsidRPr="00D36197">
        <w:rPr>
          <w:rFonts w:ascii="Menlo" w:hAnsi="Menlo" w:cs="Menlo"/>
          <w:color w:val="000000"/>
          <w:sz w:val="18"/>
          <w:szCs w:val="18"/>
        </w:rPr>
        <w:t>}</w:t>
      </w:r>
    </w:p>
    <w:p w14:paraId="2AFB1360" w14:textId="77777777" w:rsidR="00E60A11" w:rsidRDefault="00E60A11" w:rsidP="008D16B3">
      <w:pPr>
        <w:tabs>
          <w:tab w:val="left" w:pos="480"/>
        </w:tabs>
        <w:rPr>
          <w:rFonts w:ascii="Calibri" w:eastAsiaTheme="minorEastAsia" w:hAnsi="Calibri"/>
        </w:rPr>
      </w:pPr>
    </w:p>
    <w:p w14:paraId="15765A3C" w14:textId="77777777" w:rsidR="00E92598" w:rsidRDefault="00E92598" w:rsidP="008D16B3">
      <w:pPr>
        <w:tabs>
          <w:tab w:val="left" w:pos="480"/>
        </w:tabs>
        <w:rPr>
          <w:rFonts w:ascii="Calibri" w:eastAsiaTheme="minorEastAsia" w:hAnsi="Calibri"/>
        </w:rPr>
      </w:pPr>
    </w:p>
    <w:p w14:paraId="78705B07" w14:textId="6C55ACDC" w:rsidR="00E92598" w:rsidRDefault="00E92598" w:rsidP="00E92598">
      <w:pPr>
        <w:tabs>
          <w:tab w:val="left" w:pos="480"/>
        </w:tabs>
        <w:jc w:val="center"/>
        <w:rPr>
          <w:rFonts w:ascii="Calibri" w:eastAsiaTheme="minorEastAsia" w:hAnsi="Calibri"/>
        </w:rPr>
      </w:pPr>
      <w:r>
        <w:rPr>
          <w:rFonts w:ascii="Calibri" w:eastAsiaTheme="minorEastAsia" w:hAnsi="Calibri"/>
        </w:rPr>
        <w:t>1.2) The Sum of Odd Numbers</w:t>
      </w:r>
    </w:p>
    <w:p w14:paraId="1B939D45" w14:textId="77777777" w:rsidR="008D190C" w:rsidRDefault="008D190C" w:rsidP="00E92598">
      <w:pPr>
        <w:tabs>
          <w:tab w:val="left" w:pos="480"/>
        </w:tabs>
        <w:jc w:val="center"/>
        <w:rPr>
          <w:rFonts w:ascii="Calibri" w:eastAsiaTheme="minorEastAsia" w:hAnsi="Calibri"/>
        </w:rPr>
      </w:pPr>
    </w:p>
    <w:p w14:paraId="090522C2" w14:textId="77777777" w:rsidR="008D190C" w:rsidRDefault="008D190C" w:rsidP="00E92598">
      <w:pPr>
        <w:tabs>
          <w:tab w:val="left" w:pos="480"/>
        </w:tabs>
        <w:jc w:val="center"/>
        <w:rPr>
          <w:rFonts w:ascii="Calibri" w:eastAsiaTheme="minorEastAsia" w:hAnsi="Calibri"/>
        </w:rPr>
      </w:pPr>
    </w:p>
    <w:p w14:paraId="251312EB" w14:textId="67C97BD0" w:rsidR="008D190C" w:rsidRDefault="008D190C" w:rsidP="008D190C">
      <w:pPr>
        <w:tabs>
          <w:tab w:val="left" w:pos="480"/>
        </w:tabs>
        <w:rPr>
          <w:rFonts w:ascii="Calibri" w:eastAsiaTheme="minorEastAsia" w:hAnsi="Calibri"/>
        </w:rPr>
      </w:pPr>
      <w:r>
        <w:rPr>
          <w:rFonts w:ascii="Calibri" w:eastAsiaTheme="minorEastAsia" w:hAnsi="Calibri"/>
        </w:rPr>
        <w:t>The Odd Number Theorem is as follows:</w:t>
      </w:r>
    </w:p>
    <w:p w14:paraId="379FCE7A" w14:textId="77777777" w:rsidR="008D190C" w:rsidRDefault="008D190C" w:rsidP="008D190C">
      <w:pPr>
        <w:tabs>
          <w:tab w:val="left" w:pos="480"/>
        </w:tabs>
        <w:rPr>
          <w:rFonts w:ascii="Calibri" w:eastAsiaTheme="minorEastAsia" w:hAnsi="Calibri"/>
        </w:rPr>
      </w:pPr>
    </w:p>
    <w:p w14:paraId="63466D3A" w14:textId="6937E16F" w:rsidR="006517E2" w:rsidRDefault="004F3845" w:rsidP="00E92598">
      <w:pPr>
        <w:tabs>
          <w:tab w:val="left" w:pos="480"/>
        </w:tabs>
        <w:jc w:val="center"/>
        <w:rPr>
          <w:rFonts w:ascii="Calibri" w:eastAsiaTheme="minorEastAsia" w:hAnsi="Calibri"/>
        </w:rPr>
      </w:pPr>
      <w:r w:rsidRPr="004F3845">
        <w:rPr>
          <w:rFonts w:ascii="Calibri" w:eastAsiaTheme="minorEastAsia" w:hAnsi="Calibri"/>
          <w:noProof/>
        </w:rPr>
        <w:drawing>
          <wp:anchor distT="0" distB="0" distL="114300" distR="114300" simplePos="0" relativeHeight="251658240" behindDoc="0" locked="0" layoutInCell="1" allowOverlap="1" wp14:anchorId="61AAEB94" wp14:editId="6A8812DB">
            <wp:simplePos x="0" y="0"/>
            <wp:positionH relativeFrom="column">
              <wp:posOffset>-177800</wp:posOffset>
            </wp:positionH>
            <wp:positionV relativeFrom="paragraph">
              <wp:posOffset>159385</wp:posOffset>
            </wp:positionV>
            <wp:extent cx="2032000" cy="2032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32000" cy="2032000"/>
                    </a:xfrm>
                    <a:prstGeom prst="rect">
                      <a:avLst/>
                    </a:prstGeom>
                  </pic:spPr>
                </pic:pic>
              </a:graphicData>
            </a:graphic>
            <wp14:sizeRelH relativeFrom="page">
              <wp14:pctWidth>0</wp14:pctWidth>
            </wp14:sizeRelH>
            <wp14:sizeRelV relativeFrom="page">
              <wp14:pctHeight>0</wp14:pctHeight>
            </wp14:sizeRelV>
          </wp:anchor>
        </w:drawing>
      </w:r>
    </w:p>
    <w:p w14:paraId="1FD92C74" w14:textId="60E381A2" w:rsidR="006517E2" w:rsidRDefault="004F3845" w:rsidP="004F3845">
      <w:pPr>
        <w:tabs>
          <w:tab w:val="left" w:pos="480"/>
        </w:tabs>
        <w:rPr>
          <w:rFonts w:ascii="Calibri" w:eastAsiaTheme="minorEastAsia" w:hAnsi="Calibri"/>
        </w:rPr>
      </w:pPr>
      <w:r>
        <w:rPr>
          <w:rFonts w:ascii="Calibri" w:eastAsiaTheme="minorEastAsia" w:hAnsi="Calibri"/>
        </w:rPr>
        <w:t xml:space="preserve">     The sum of Odd Numbers can be simply geometrically represented by the diagram to the left. </w:t>
      </w:r>
      <w:r w:rsidR="00D91759">
        <w:rPr>
          <w:rFonts w:ascii="Calibri" w:eastAsiaTheme="minorEastAsia" w:hAnsi="Calibri"/>
        </w:rPr>
        <w:t>This can be algebraically represented by the following equation:</w:t>
      </w:r>
    </w:p>
    <w:p w14:paraId="5D2B4ADA" w14:textId="77777777" w:rsidR="00D91759" w:rsidRDefault="00D91759" w:rsidP="004F3845">
      <w:pPr>
        <w:tabs>
          <w:tab w:val="left" w:pos="480"/>
        </w:tabs>
        <w:rPr>
          <w:rFonts w:ascii="Calibri" w:eastAsiaTheme="minorEastAsia" w:hAnsi="Calibri"/>
        </w:rPr>
      </w:pPr>
    </w:p>
    <w:p w14:paraId="12F10809" w14:textId="0F3374FA" w:rsidR="00D91759" w:rsidRPr="00D91759" w:rsidRDefault="004D6DDB" w:rsidP="004F3845">
      <w:pPr>
        <w:tabs>
          <w:tab w:val="left" w:pos="480"/>
        </w:tabs>
        <w:rPr>
          <w:rFonts w:ascii="Calibri" w:eastAsiaTheme="minorEastAsia" w:hAnsi="Calibri"/>
        </w:rPr>
      </w:pPr>
      <m:oMathPara>
        <m:oMath>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r>
                <w:rPr>
                  <w:rFonts w:ascii="Cambria Math" w:eastAsiaTheme="minorEastAsia" w:hAnsi="Cambria Math"/>
                </w:rPr>
                <m:t>2k-1=</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nary>
        </m:oMath>
      </m:oMathPara>
    </w:p>
    <w:p w14:paraId="692F8D68" w14:textId="77777777" w:rsidR="00D91759" w:rsidRDefault="00D91759" w:rsidP="004F3845">
      <w:pPr>
        <w:tabs>
          <w:tab w:val="left" w:pos="480"/>
        </w:tabs>
        <w:rPr>
          <w:rFonts w:ascii="Calibri" w:eastAsiaTheme="minorEastAsia" w:hAnsi="Calibri"/>
        </w:rPr>
      </w:pPr>
    </w:p>
    <w:p w14:paraId="79610C81" w14:textId="29EAC5F5" w:rsidR="00D91759" w:rsidRDefault="00D91759" w:rsidP="004F3845">
      <w:pPr>
        <w:tabs>
          <w:tab w:val="left" w:pos="480"/>
        </w:tabs>
        <w:rPr>
          <w:rFonts w:ascii="Calibri" w:eastAsiaTheme="minorEastAsia" w:hAnsi="Calibri"/>
        </w:rPr>
      </w:pPr>
      <w:r>
        <w:rPr>
          <w:rFonts w:ascii="Calibri" w:eastAsiaTheme="minorEastAsia" w:hAnsi="Calibri"/>
        </w:rPr>
        <w:t xml:space="preserve">A converse also does indeed exist, </w:t>
      </w:r>
    </w:p>
    <w:p w14:paraId="1B29B3FE" w14:textId="77777777" w:rsidR="00D91759" w:rsidRDefault="00D91759" w:rsidP="004F3845">
      <w:pPr>
        <w:tabs>
          <w:tab w:val="left" w:pos="480"/>
        </w:tabs>
        <w:rPr>
          <w:rFonts w:ascii="Calibri" w:eastAsiaTheme="minorEastAsia" w:hAnsi="Calibri"/>
        </w:rPr>
      </w:pPr>
    </w:p>
    <w:p w14:paraId="6050AF4A" w14:textId="40B7F79C" w:rsidR="00D91759" w:rsidRPr="00D91759" w:rsidRDefault="004D6DDB" w:rsidP="004F3845">
      <w:pPr>
        <w:tabs>
          <w:tab w:val="left" w:pos="480"/>
        </w:tabs>
        <w:rPr>
          <w:rFonts w:ascii="Calibri" w:eastAsiaTheme="minorEastAsia" w:hAnsi="Calibri"/>
        </w:rPr>
      </w:pPr>
      <m:oMathPara>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2</m:t>
              </m:r>
            </m:sup>
          </m:sSup>
          <m:r>
            <w:rPr>
              <w:rFonts w:ascii="Cambria Math" w:eastAsiaTheme="minorEastAsia" w:hAnsi="Cambria Math"/>
            </w:rPr>
            <m:t>=2n-1</m:t>
          </m:r>
        </m:oMath>
      </m:oMathPara>
    </w:p>
    <w:p w14:paraId="6CA2FD4D" w14:textId="77777777" w:rsidR="00D91759" w:rsidRDefault="00D91759" w:rsidP="004F3845">
      <w:pPr>
        <w:tabs>
          <w:tab w:val="left" w:pos="480"/>
        </w:tabs>
        <w:rPr>
          <w:rFonts w:ascii="Calibri" w:eastAsiaTheme="minorEastAsia" w:hAnsi="Calibri"/>
        </w:rPr>
      </w:pPr>
    </w:p>
    <w:p w14:paraId="43DC66D0" w14:textId="77777777" w:rsidR="00D91759" w:rsidRDefault="00D91759" w:rsidP="004F3845">
      <w:pPr>
        <w:tabs>
          <w:tab w:val="left" w:pos="480"/>
        </w:tabs>
        <w:rPr>
          <w:rFonts w:ascii="Calibri" w:eastAsiaTheme="minorEastAsia" w:hAnsi="Calibri"/>
        </w:rPr>
      </w:pPr>
    </w:p>
    <w:p w14:paraId="1AD8D414" w14:textId="75C2D6BE" w:rsidR="008D190C" w:rsidRDefault="008D190C" w:rsidP="004F3845">
      <w:pPr>
        <w:tabs>
          <w:tab w:val="left" w:pos="480"/>
        </w:tabs>
        <w:rPr>
          <w:rFonts w:ascii="Calibri" w:eastAsiaTheme="minorEastAsia" w:hAnsi="Calibri"/>
        </w:rPr>
      </w:pPr>
      <w:r>
        <w:rPr>
          <w:rFonts w:ascii="Calibri" w:eastAsiaTheme="minorEastAsia" w:hAnsi="Calibri"/>
        </w:rPr>
        <w:t>This is relatively intuitive and quite an attainable and fascinating principle of theory.</w:t>
      </w:r>
      <w:r w:rsidR="00D36197">
        <w:rPr>
          <w:rFonts w:ascii="Calibri" w:eastAsiaTheme="minorEastAsia" w:hAnsi="Calibri"/>
        </w:rPr>
        <w:t xml:space="preserve"> I would like to note that this may be a good pattern to share in an attainable talk at the end of the semester.</w:t>
      </w:r>
      <w:r>
        <w:rPr>
          <w:rFonts w:ascii="Calibri" w:eastAsiaTheme="minorEastAsia" w:hAnsi="Calibri"/>
        </w:rPr>
        <w:t xml:space="preserve"> </w:t>
      </w:r>
    </w:p>
    <w:p w14:paraId="77E0FA4E" w14:textId="77777777" w:rsidR="00D05E55" w:rsidRDefault="00D05E55" w:rsidP="004F3845">
      <w:pPr>
        <w:tabs>
          <w:tab w:val="left" w:pos="480"/>
        </w:tabs>
        <w:rPr>
          <w:rFonts w:ascii="Calibri" w:eastAsiaTheme="minorEastAsia" w:hAnsi="Calibri"/>
        </w:rPr>
      </w:pPr>
    </w:p>
    <w:p w14:paraId="0CEF6D1D" w14:textId="77777777" w:rsidR="00D05E55" w:rsidRDefault="00D05E55" w:rsidP="004F3845">
      <w:pPr>
        <w:tabs>
          <w:tab w:val="left" w:pos="480"/>
        </w:tabs>
        <w:rPr>
          <w:rFonts w:ascii="Calibri" w:eastAsiaTheme="minorEastAsia" w:hAnsi="Calibri"/>
        </w:rPr>
      </w:pPr>
    </w:p>
    <w:p w14:paraId="58399EDE" w14:textId="77777777" w:rsidR="00D05E55" w:rsidRDefault="00D05E55" w:rsidP="004F3845">
      <w:pPr>
        <w:tabs>
          <w:tab w:val="left" w:pos="480"/>
        </w:tabs>
        <w:rPr>
          <w:rFonts w:ascii="Calibri" w:eastAsiaTheme="minorEastAsia" w:hAnsi="Calibri"/>
        </w:rPr>
      </w:pPr>
    </w:p>
    <w:p w14:paraId="42DEF0EC" w14:textId="77777777" w:rsidR="00D05E55" w:rsidRDefault="00D05E55" w:rsidP="004F3845">
      <w:pPr>
        <w:tabs>
          <w:tab w:val="left" w:pos="480"/>
        </w:tabs>
        <w:rPr>
          <w:rFonts w:ascii="Calibri" w:eastAsiaTheme="minorEastAsia" w:hAnsi="Calibri"/>
        </w:rPr>
      </w:pPr>
    </w:p>
    <w:p w14:paraId="362C12E1" w14:textId="77777777" w:rsidR="00D36197" w:rsidRDefault="00D36197" w:rsidP="004F3845">
      <w:pPr>
        <w:tabs>
          <w:tab w:val="left" w:pos="480"/>
        </w:tabs>
        <w:rPr>
          <w:rFonts w:ascii="Calibri" w:eastAsiaTheme="minorEastAsia" w:hAnsi="Calibri"/>
        </w:rPr>
      </w:pPr>
    </w:p>
    <w:p w14:paraId="0039E1FB" w14:textId="77777777" w:rsidR="00D36197" w:rsidRDefault="00D36197" w:rsidP="004F3845">
      <w:pPr>
        <w:tabs>
          <w:tab w:val="left" w:pos="480"/>
        </w:tabs>
        <w:rPr>
          <w:rFonts w:ascii="Calibri" w:eastAsiaTheme="minorEastAsia" w:hAnsi="Calibri"/>
        </w:rPr>
      </w:pPr>
    </w:p>
    <w:p w14:paraId="479EF981" w14:textId="77777777" w:rsidR="00D36197" w:rsidRDefault="00D36197" w:rsidP="004F3845">
      <w:pPr>
        <w:tabs>
          <w:tab w:val="left" w:pos="480"/>
        </w:tabs>
        <w:rPr>
          <w:rFonts w:ascii="Calibri" w:eastAsiaTheme="minorEastAsia" w:hAnsi="Calibri"/>
        </w:rPr>
      </w:pPr>
    </w:p>
    <w:p w14:paraId="45F15880" w14:textId="77777777" w:rsidR="00D05E55" w:rsidRDefault="00D05E55" w:rsidP="004F3845">
      <w:pPr>
        <w:tabs>
          <w:tab w:val="left" w:pos="480"/>
        </w:tabs>
        <w:rPr>
          <w:rFonts w:ascii="Calibri" w:eastAsiaTheme="minorEastAsia" w:hAnsi="Calibri"/>
        </w:rPr>
      </w:pPr>
    </w:p>
    <w:p w14:paraId="11FAA454" w14:textId="77777777" w:rsidR="001421EC" w:rsidRDefault="001421EC" w:rsidP="00D05E55">
      <w:pPr>
        <w:spacing w:line="276" w:lineRule="auto"/>
        <w:jc w:val="center"/>
      </w:pPr>
      <w:r>
        <w:t>Twin Primes Java Program</w:t>
      </w:r>
    </w:p>
    <w:p w14:paraId="38F78C5E" w14:textId="77777777" w:rsidR="001421EC" w:rsidRDefault="001421EC" w:rsidP="00D05E55">
      <w:pPr>
        <w:spacing w:line="276" w:lineRule="auto"/>
        <w:jc w:val="center"/>
      </w:pPr>
    </w:p>
    <w:p w14:paraId="5EE81F98" w14:textId="77777777" w:rsidR="001421EC" w:rsidRPr="001421EC" w:rsidRDefault="001421EC" w:rsidP="001421EC">
      <w:pPr>
        <w:widowControl w:val="0"/>
        <w:tabs>
          <w:tab w:val="left" w:pos="529"/>
        </w:tabs>
        <w:autoSpaceDE w:val="0"/>
        <w:autoSpaceDN w:val="0"/>
        <w:adjustRightInd w:val="0"/>
        <w:rPr>
          <w:rFonts w:ascii="Menlo" w:hAnsi="Menlo" w:cs="Menlo"/>
          <w:color w:val="000000"/>
          <w:sz w:val="18"/>
          <w:szCs w:val="18"/>
        </w:rPr>
      </w:pPr>
      <w:r w:rsidRPr="001421EC">
        <w:rPr>
          <w:rFonts w:ascii="Menlo" w:hAnsi="Menlo" w:cs="Menlo"/>
          <w:color w:val="AA0D91"/>
          <w:sz w:val="18"/>
          <w:szCs w:val="18"/>
        </w:rPr>
        <w:t>import</w:t>
      </w:r>
      <w:r w:rsidRPr="001421EC">
        <w:rPr>
          <w:rFonts w:ascii="Menlo" w:hAnsi="Menlo" w:cs="Menlo"/>
          <w:color w:val="000000"/>
          <w:sz w:val="18"/>
          <w:szCs w:val="18"/>
        </w:rPr>
        <w:t xml:space="preserve"> java.util.Arrays;</w:t>
      </w:r>
    </w:p>
    <w:p w14:paraId="0A10E4E3" w14:textId="77777777" w:rsidR="001421EC" w:rsidRPr="001421EC" w:rsidRDefault="001421EC" w:rsidP="001421EC">
      <w:pPr>
        <w:widowControl w:val="0"/>
        <w:tabs>
          <w:tab w:val="left" w:pos="529"/>
        </w:tabs>
        <w:autoSpaceDE w:val="0"/>
        <w:autoSpaceDN w:val="0"/>
        <w:adjustRightInd w:val="0"/>
        <w:rPr>
          <w:rFonts w:ascii="Menlo" w:hAnsi="Menlo" w:cs="Menlo"/>
          <w:color w:val="000000"/>
          <w:sz w:val="18"/>
          <w:szCs w:val="18"/>
        </w:rPr>
      </w:pPr>
      <w:r w:rsidRPr="001421EC">
        <w:rPr>
          <w:rFonts w:ascii="Menlo" w:hAnsi="Menlo" w:cs="Menlo"/>
          <w:color w:val="AA0D91"/>
          <w:sz w:val="18"/>
          <w:szCs w:val="18"/>
        </w:rPr>
        <w:t>import</w:t>
      </w:r>
      <w:r w:rsidRPr="001421EC">
        <w:rPr>
          <w:rFonts w:ascii="Menlo" w:hAnsi="Menlo" w:cs="Menlo"/>
          <w:color w:val="000000"/>
          <w:sz w:val="18"/>
          <w:szCs w:val="18"/>
        </w:rPr>
        <w:t xml:space="preserve"> acm.program.*;</w:t>
      </w:r>
    </w:p>
    <w:p w14:paraId="452983B3" w14:textId="77777777" w:rsidR="001421EC" w:rsidRPr="001421EC" w:rsidRDefault="001421EC" w:rsidP="001421EC">
      <w:pPr>
        <w:widowControl w:val="0"/>
        <w:tabs>
          <w:tab w:val="left" w:pos="529"/>
        </w:tabs>
        <w:autoSpaceDE w:val="0"/>
        <w:autoSpaceDN w:val="0"/>
        <w:adjustRightInd w:val="0"/>
        <w:rPr>
          <w:rFonts w:ascii="Menlo" w:hAnsi="Menlo" w:cs="Menlo"/>
          <w:color w:val="000000"/>
          <w:sz w:val="18"/>
          <w:szCs w:val="18"/>
        </w:rPr>
      </w:pPr>
    </w:p>
    <w:p w14:paraId="64AE3C72" w14:textId="77777777" w:rsidR="001421EC" w:rsidRPr="001421EC" w:rsidRDefault="001421EC" w:rsidP="001421EC">
      <w:pPr>
        <w:widowControl w:val="0"/>
        <w:tabs>
          <w:tab w:val="left" w:pos="529"/>
        </w:tabs>
        <w:autoSpaceDE w:val="0"/>
        <w:autoSpaceDN w:val="0"/>
        <w:adjustRightInd w:val="0"/>
        <w:rPr>
          <w:rFonts w:ascii="Menlo" w:hAnsi="Menlo" w:cs="Menlo"/>
          <w:color w:val="000000"/>
          <w:sz w:val="18"/>
          <w:szCs w:val="18"/>
        </w:rPr>
      </w:pPr>
      <w:r w:rsidRPr="001421EC">
        <w:rPr>
          <w:rFonts w:ascii="Menlo" w:hAnsi="Menlo" w:cs="Menlo"/>
          <w:color w:val="AA0D91"/>
          <w:sz w:val="18"/>
          <w:szCs w:val="18"/>
        </w:rPr>
        <w:t>public</w:t>
      </w:r>
      <w:r w:rsidRPr="001421EC">
        <w:rPr>
          <w:rFonts w:ascii="Menlo" w:hAnsi="Menlo" w:cs="Menlo"/>
          <w:color w:val="000000"/>
          <w:sz w:val="18"/>
          <w:szCs w:val="18"/>
        </w:rPr>
        <w:t xml:space="preserve"> </w:t>
      </w:r>
      <w:r w:rsidRPr="001421EC">
        <w:rPr>
          <w:rFonts w:ascii="Menlo" w:hAnsi="Menlo" w:cs="Menlo"/>
          <w:color w:val="AA0D91"/>
          <w:sz w:val="18"/>
          <w:szCs w:val="18"/>
        </w:rPr>
        <w:t>class</w:t>
      </w:r>
      <w:r w:rsidRPr="001421EC">
        <w:rPr>
          <w:rFonts w:ascii="Menlo" w:hAnsi="Menlo" w:cs="Menlo"/>
          <w:color w:val="000000"/>
          <w:sz w:val="18"/>
          <w:szCs w:val="18"/>
        </w:rPr>
        <w:t xml:space="preserve"> twinPrimes extends ConsoleProgram</w:t>
      </w:r>
    </w:p>
    <w:p w14:paraId="0B51DA21" w14:textId="77777777" w:rsidR="001421EC" w:rsidRPr="001421EC" w:rsidRDefault="001421EC" w:rsidP="001421EC">
      <w:pPr>
        <w:widowControl w:val="0"/>
        <w:tabs>
          <w:tab w:val="left" w:pos="529"/>
        </w:tabs>
        <w:autoSpaceDE w:val="0"/>
        <w:autoSpaceDN w:val="0"/>
        <w:adjustRightInd w:val="0"/>
        <w:rPr>
          <w:rFonts w:ascii="Menlo" w:hAnsi="Menlo" w:cs="Menlo"/>
          <w:color w:val="000000"/>
          <w:sz w:val="18"/>
          <w:szCs w:val="18"/>
        </w:rPr>
      </w:pPr>
      <w:r w:rsidRPr="001421EC">
        <w:rPr>
          <w:rFonts w:ascii="Menlo" w:hAnsi="Menlo" w:cs="Menlo"/>
          <w:color w:val="000000"/>
          <w:sz w:val="18"/>
          <w:szCs w:val="18"/>
        </w:rPr>
        <w:t>{</w:t>
      </w:r>
    </w:p>
    <w:p w14:paraId="5E29C900" w14:textId="77777777" w:rsidR="001421EC" w:rsidRPr="001421EC" w:rsidRDefault="001421EC" w:rsidP="001421EC">
      <w:pPr>
        <w:widowControl w:val="0"/>
        <w:tabs>
          <w:tab w:val="left" w:pos="529"/>
        </w:tabs>
        <w:autoSpaceDE w:val="0"/>
        <w:autoSpaceDN w:val="0"/>
        <w:adjustRightInd w:val="0"/>
        <w:rPr>
          <w:rFonts w:ascii="Menlo" w:hAnsi="Menlo" w:cs="Menlo"/>
          <w:color w:val="000000"/>
          <w:sz w:val="18"/>
          <w:szCs w:val="18"/>
        </w:rPr>
      </w:pPr>
      <w:r w:rsidRPr="001421EC">
        <w:rPr>
          <w:rFonts w:ascii="Menlo" w:hAnsi="Menlo" w:cs="Menlo"/>
          <w:color w:val="000000"/>
          <w:sz w:val="18"/>
          <w:szCs w:val="18"/>
        </w:rPr>
        <w:t xml:space="preserve">    </w:t>
      </w:r>
    </w:p>
    <w:p w14:paraId="0410FADE" w14:textId="77777777" w:rsidR="001421EC" w:rsidRPr="001421EC" w:rsidRDefault="001421EC" w:rsidP="001421EC">
      <w:pPr>
        <w:widowControl w:val="0"/>
        <w:tabs>
          <w:tab w:val="left" w:pos="529"/>
        </w:tabs>
        <w:autoSpaceDE w:val="0"/>
        <w:autoSpaceDN w:val="0"/>
        <w:adjustRightInd w:val="0"/>
        <w:rPr>
          <w:rFonts w:ascii="Menlo" w:hAnsi="Menlo" w:cs="Menlo"/>
          <w:color w:val="000000"/>
          <w:sz w:val="18"/>
          <w:szCs w:val="18"/>
        </w:rPr>
      </w:pPr>
      <w:r w:rsidRPr="001421EC">
        <w:rPr>
          <w:rFonts w:ascii="Menlo" w:hAnsi="Menlo" w:cs="Menlo"/>
          <w:color w:val="000000"/>
          <w:sz w:val="18"/>
          <w:szCs w:val="18"/>
        </w:rPr>
        <w:t xml:space="preserve">    </w:t>
      </w:r>
      <w:r w:rsidRPr="001421EC">
        <w:rPr>
          <w:rFonts w:ascii="Menlo" w:hAnsi="Menlo" w:cs="Menlo"/>
          <w:color w:val="AA0D91"/>
          <w:sz w:val="18"/>
          <w:szCs w:val="18"/>
        </w:rPr>
        <w:t>public</w:t>
      </w:r>
      <w:r w:rsidRPr="001421EC">
        <w:rPr>
          <w:rFonts w:ascii="Menlo" w:hAnsi="Menlo" w:cs="Menlo"/>
          <w:color w:val="000000"/>
          <w:sz w:val="18"/>
          <w:szCs w:val="18"/>
        </w:rPr>
        <w:t xml:space="preserve"> void run()</w:t>
      </w:r>
    </w:p>
    <w:p w14:paraId="1A74BF69" w14:textId="77777777" w:rsidR="001421EC" w:rsidRPr="001421EC" w:rsidRDefault="001421EC" w:rsidP="001421EC">
      <w:pPr>
        <w:widowControl w:val="0"/>
        <w:tabs>
          <w:tab w:val="left" w:pos="529"/>
        </w:tabs>
        <w:autoSpaceDE w:val="0"/>
        <w:autoSpaceDN w:val="0"/>
        <w:adjustRightInd w:val="0"/>
        <w:rPr>
          <w:rFonts w:ascii="Menlo" w:hAnsi="Menlo" w:cs="Menlo"/>
          <w:color w:val="000000"/>
          <w:sz w:val="18"/>
          <w:szCs w:val="18"/>
        </w:rPr>
      </w:pPr>
      <w:r w:rsidRPr="001421EC">
        <w:rPr>
          <w:rFonts w:ascii="Menlo" w:hAnsi="Menlo" w:cs="Menlo"/>
          <w:color w:val="000000"/>
          <w:sz w:val="18"/>
          <w:szCs w:val="18"/>
        </w:rPr>
        <w:t xml:space="preserve">    {</w:t>
      </w:r>
    </w:p>
    <w:p w14:paraId="0BDFF1CB" w14:textId="77777777" w:rsidR="001421EC" w:rsidRPr="001421EC" w:rsidRDefault="001421EC" w:rsidP="001421EC">
      <w:pPr>
        <w:widowControl w:val="0"/>
        <w:tabs>
          <w:tab w:val="left" w:pos="529"/>
        </w:tabs>
        <w:autoSpaceDE w:val="0"/>
        <w:autoSpaceDN w:val="0"/>
        <w:adjustRightInd w:val="0"/>
        <w:rPr>
          <w:rFonts w:ascii="Menlo" w:hAnsi="Menlo" w:cs="Menlo"/>
          <w:color w:val="000000"/>
          <w:sz w:val="18"/>
          <w:szCs w:val="18"/>
        </w:rPr>
      </w:pPr>
      <w:r w:rsidRPr="001421EC">
        <w:rPr>
          <w:rFonts w:ascii="Menlo" w:hAnsi="Menlo" w:cs="Menlo"/>
          <w:color w:val="000000"/>
          <w:sz w:val="18"/>
          <w:szCs w:val="18"/>
        </w:rPr>
        <w:t xml:space="preserve">        printSieve(</w:t>
      </w:r>
      <w:r w:rsidRPr="001421EC">
        <w:rPr>
          <w:rFonts w:ascii="Menlo" w:hAnsi="Menlo" w:cs="Menlo"/>
          <w:color w:val="1C00CF"/>
          <w:sz w:val="18"/>
          <w:szCs w:val="18"/>
        </w:rPr>
        <w:t>100000</w:t>
      </w:r>
      <w:r w:rsidRPr="001421EC">
        <w:rPr>
          <w:rFonts w:ascii="Menlo" w:hAnsi="Menlo" w:cs="Menlo"/>
          <w:color w:val="000000"/>
          <w:sz w:val="18"/>
          <w:szCs w:val="18"/>
        </w:rPr>
        <w:t>,</w:t>
      </w:r>
      <w:r w:rsidRPr="001421EC">
        <w:rPr>
          <w:rFonts w:ascii="Menlo" w:hAnsi="Menlo" w:cs="Menlo"/>
          <w:color w:val="AA0D91"/>
          <w:sz w:val="18"/>
          <w:szCs w:val="18"/>
        </w:rPr>
        <w:t>true</w:t>
      </w:r>
      <w:r w:rsidRPr="001421EC">
        <w:rPr>
          <w:rFonts w:ascii="Menlo" w:hAnsi="Menlo" w:cs="Menlo"/>
          <w:color w:val="000000"/>
          <w:sz w:val="18"/>
          <w:szCs w:val="18"/>
        </w:rPr>
        <w:t>);</w:t>
      </w:r>
    </w:p>
    <w:p w14:paraId="294BB9A3" w14:textId="77777777" w:rsidR="001421EC" w:rsidRPr="001421EC" w:rsidRDefault="001421EC" w:rsidP="001421EC">
      <w:pPr>
        <w:widowControl w:val="0"/>
        <w:tabs>
          <w:tab w:val="left" w:pos="529"/>
        </w:tabs>
        <w:autoSpaceDE w:val="0"/>
        <w:autoSpaceDN w:val="0"/>
        <w:adjustRightInd w:val="0"/>
        <w:rPr>
          <w:rFonts w:ascii="Menlo" w:hAnsi="Menlo" w:cs="Menlo"/>
          <w:color w:val="000000"/>
          <w:sz w:val="18"/>
          <w:szCs w:val="18"/>
        </w:rPr>
      </w:pPr>
      <w:r w:rsidRPr="001421EC">
        <w:rPr>
          <w:rFonts w:ascii="Menlo" w:hAnsi="Menlo" w:cs="Menlo"/>
          <w:color w:val="000000"/>
          <w:sz w:val="18"/>
          <w:szCs w:val="18"/>
        </w:rPr>
        <w:t xml:space="preserve">    }</w:t>
      </w:r>
    </w:p>
    <w:p w14:paraId="591D613A" w14:textId="77777777" w:rsidR="001421EC" w:rsidRPr="001421EC" w:rsidRDefault="001421EC" w:rsidP="001421EC">
      <w:pPr>
        <w:widowControl w:val="0"/>
        <w:tabs>
          <w:tab w:val="left" w:pos="529"/>
        </w:tabs>
        <w:autoSpaceDE w:val="0"/>
        <w:autoSpaceDN w:val="0"/>
        <w:adjustRightInd w:val="0"/>
        <w:rPr>
          <w:rFonts w:ascii="Menlo" w:hAnsi="Menlo" w:cs="Menlo"/>
          <w:color w:val="000000"/>
          <w:sz w:val="18"/>
          <w:szCs w:val="18"/>
        </w:rPr>
      </w:pPr>
      <w:r w:rsidRPr="001421EC">
        <w:rPr>
          <w:rFonts w:ascii="Menlo" w:hAnsi="Menlo" w:cs="Menlo"/>
          <w:color w:val="000000"/>
          <w:sz w:val="18"/>
          <w:szCs w:val="18"/>
        </w:rPr>
        <w:t xml:space="preserve">    </w:t>
      </w:r>
    </w:p>
    <w:p w14:paraId="5727E50E" w14:textId="77777777" w:rsidR="001421EC" w:rsidRPr="001421EC" w:rsidRDefault="001421EC" w:rsidP="001421EC">
      <w:pPr>
        <w:widowControl w:val="0"/>
        <w:tabs>
          <w:tab w:val="left" w:pos="529"/>
        </w:tabs>
        <w:autoSpaceDE w:val="0"/>
        <w:autoSpaceDN w:val="0"/>
        <w:adjustRightInd w:val="0"/>
        <w:rPr>
          <w:rFonts w:ascii="Menlo" w:hAnsi="Menlo" w:cs="Menlo"/>
          <w:color w:val="000000"/>
          <w:sz w:val="18"/>
          <w:szCs w:val="18"/>
        </w:rPr>
      </w:pPr>
      <w:r w:rsidRPr="001421EC">
        <w:rPr>
          <w:rFonts w:ascii="Menlo" w:hAnsi="Menlo" w:cs="Menlo"/>
          <w:color w:val="000000"/>
          <w:sz w:val="18"/>
          <w:szCs w:val="18"/>
        </w:rPr>
        <w:t xml:space="preserve">    </w:t>
      </w:r>
      <w:r w:rsidRPr="001421EC">
        <w:rPr>
          <w:rFonts w:ascii="Menlo" w:hAnsi="Menlo" w:cs="Menlo"/>
          <w:color w:val="AA0D91"/>
          <w:sz w:val="18"/>
          <w:szCs w:val="18"/>
        </w:rPr>
        <w:t>public</w:t>
      </w:r>
      <w:r w:rsidRPr="001421EC">
        <w:rPr>
          <w:rFonts w:ascii="Menlo" w:hAnsi="Menlo" w:cs="Menlo"/>
          <w:color w:val="000000"/>
          <w:sz w:val="18"/>
          <w:szCs w:val="18"/>
        </w:rPr>
        <w:t xml:space="preserve"> void printSieve(int upThrough, boolean wantTwins) {</w:t>
      </w:r>
    </w:p>
    <w:p w14:paraId="308B3503" w14:textId="77777777" w:rsidR="001421EC" w:rsidRPr="001421EC" w:rsidRDefault="001421EC" w:rsidP="001421EC">
      <w:pPr>
        <w:widowControl w:val="0"/>
        <w:tabs>
          <w:tab w:val="left" w:pos="529"/>
        </w:tabs>
        <w:autoSpaceDE w:val="0"/>
        <w:autoSpaceDN w:val="0"/>
        <w:adjustRightInd w:val="0"/>
        <w:rPr>
          <w:rFonts w:ascii="Menlo" w:hAnsi="Menlo" w:cs="Menlo"/>
          <w:color w:val="000000"/>
          <w:sz w:val="18"/>
          <w:szCs w:val="18"/>
        </w:rPr>
      </w:pPr>
      <w:r w:rsidRPr="001421EC">
        <w:rPr>
          <w:rFonts w:ascii="Menlo" w:hAnsi="Menlo" w:cs="Menlo"/>
          <w:color w:val="000000"/>
          <w:sz w:val="18"/>
          <w:szCs w:val="18"/>
        </w:rPr>
        <w:t xml:space="preserve">        boolean[] primes;</w:t>
      </w:r>
    </w:p>
    <w:p w14:paraId="677D6F48" w14:textId="77777777" w:rsidR="001421EC" w:rsidRPr="001421EC" w:rsidRDefault="001421EC" w:rsidP="001421EC">
      <w:pPr>
        <w:widowControl w:val="0"/>
        <w:tabs>
          <w:tab w:val="left" w:pos="529"/>
        </w:tabs>
        <w:autoSpaceDE w:val="0"/>
        <w:autoSpaceDN w:val="0"/>
        <w:adjustRightInd w:val="0"/>
        <w:rPr>
          <w:rFonts w:ascii="Menlo" w:hAnsi="Menlo" w:cs="Menlo"/>
          <w:color w:val="000000"/>
          <w:sz w:val="18"/>
          <w:szCs w:val="18"/>
        </w:rPr>
      </w:pPr>
      <w:r w:rsidRPr="001421EC">
        <w:rPr>
          <w:rFonts w:ascii="Menlo" w:hAnsi="Menlo" w:cs="Menlo"/>
          <w:color w:val="000000"/>
          <w:sz w:val="18"/>
          <w:szCs w:val="18"/>
        </w:rPr>
        <w:t xml:space="preserve">        </w:t>
      </w:r>
      <w:r w:rsidRPr="001421EC">
        <w:rPr>
          <w:rFonts w:ascii="Menlo" w:hAnsi="Menlo" w:cs="Menlo"/>
          <w:color w:val="AA0D91"/>
          <w:sz w:val="18"/>
          <w:szCs w:val="18"/>
        </w:rPr>
        <w:t>if</w:t>
      </w:r>
      <w:r w:rsidRPr="001421EC">
        <w:rPr>
          <w:rFonts w:ascii="Menlo" w:hAnsi="Menlo" w:cs="Menlo"/>
          <w:color w:val="000000"/>
          <w:sz w:val="18"/>
          <w:szCs w:val="18"/>
        </w:rPr>
        <w:t>(wantTwins) primes= fillSieveOfTwinPrimes(upThrough);</w:t>
      </w:r>
    </w:p>
    <w:p w14:paraId="52230A07" w14:textId="77777777" w:rsidR="001421EC" w:rsidRPr="001421EC" w:rsidRDefault="001421EC" w:rsidP="001421EC">
      <w:pPr>
        <w:widowControl w:val="0"/>
        <w:tabs>
          <w:tab w:val="left" w:pos="529"/>
        </w:tabs>
        <w:autoSpaceDE w:val="0"/>
        <w:autoSpaceDN w:val="0"/>
        <w:adjustRightInd w:val="0"/>
        <w:rPr>
          <w:rFonts w:ascii="Menlo" w:hAnsi="Menlo" w:cs="Menlo"/>
          <w:color w:val="000000"/>
          <w:sz w:val="18"/>
          <w:szCs w:val="18"/>
        </w:rPr>
      </w:pPr>
      <w:r w:rsidRPr="001421EC">
        <w:rPr>
          <w:rFonts w:ascii="Menlo" w:hAnsi="Menlo" w:cs="Menlo"/>
          <w:color w:val="000000"/>
          <w:sz w:val="18"/>
          <w:szCs w:val="18"/>
        </w:rPr>
        <w:t xml:space="preserve">        </w:t>
      </w:r>
      <w:r w:rsidRPr="001421EC">
        <w:rPr>
          <w:rFonts w:ascii="Menlo" w:hAnsi="Menlo" w:cs="Menlo"/>
          <w:color w:val="AA0D91"/>
          <w:sz w:val="18"/>
          <w:szCs w:val="18"/>
        </w:rPr>
        <w:t>else</w:t>
      </w:r>
      <w:r w:rsidRPr="001421EC">
        <w:rPr>
          <w:rFonts w:ascii="Menlo" w:hAnsi="Menlo" w:cs="Menlo"/>
          <w:color w:val="000000"/>
          <w:sz w:val="18"/>
          <w:szCs w:val="18"/>
        </w:rPr>
        <w:t xml:space="preserve"> primes= fillSieveOfPrimes(upThrough);</w:t>
      </w:r>
    </w:p>
    <w:p w14:paraId="25448576" w14:textId="77777777" w:rsidR="001421EC" w:rsidRPr="001421EC" w:rsidRDefault="001421EC" w:rsidP="001421EC">
      <w:pPr>
        <w:widowControl w:val="0"/>
        <w:tabs>
          <w:tab w:val="left" w:pos="529"/>
        </w:tabs>
        <w:autoSpaceDE w:val="0"/>
        <w:autoSpaceDN w:val="0"/>
        <w:adjustRightInd w:val="0"/>
        <w:rPr>
          <w:rFonts w:ascii="Menlo" w:hAnsi="Menlo" w:cs="Menlo"/>
          <w:color w:val="000000"/>
          <w:sz w:val="18"/>
          <w:szCs w:val="18"/>
        </w:rPr>
      </w:pPr>
      <w:r w:rsidRPr="001421EC">
        <w:rPr>
          <w:rFonts w:ascii="Menlo" w:hAnsi="Menlo" w:cs="Menlo"/>
          <w:color w:val="000000"/>
          <w:sz w:val="18"/>
          <w:szCs w:val="18"/>
        </w:rPr>
        <w:t xml:space="preserve">        </w:t>
      </w:r>
      <w:r w:rsidRPr="001421EC">
        <w:rPr>
          <w:rFonts w:ascii="Menlo" w:hAnsi="Menlo" w:cs="Menlo"/>
          <w:color w:val="AA0D91"/>
          <w:sz w:val="18"/>
          <w:szCs w:val="18"/>
        </w:rPr>
        <w:t>for</w:t>
      </w:r>
      <w:r w:rsidRPr="001421EC">
        <w:rPr>
          <w:rFonts w:ascii="Menlo" w:hAnsi="Menlo" w:cs="Menlo"/>
          <w:color w:val="000000"/>
          <w:sz w:val="18"/>
          <w:szCs w:val="18"/>
        </w:rPr>
        <w:t>(int i=</w:t>
      </w:r>
      <w:r w:rsidRPr="001421EC">
        <w:rPr>
          <w:rFonts w:ascii="Menlo" w:hAnsi="Menlo" w:cs="Menlo"/>
          <w:color w:val="1C00CF"/>
          <w:sz w:val="18"/>
          <w:szCs w:val="18"/>
        </w:rPr>
        <w:t>0</w:t>
      </w:r>
      <w:r w:rsidRPr="001421EC">
        <w:rPr>
          <w:rFonts w:ascii="Menlo" w:hAnsi="Menlo" w:cs="Menlo"/>
          <w:color w:val="000000"/>
          <w:sz w:val="18"/>
          <w:szCs w:val="18"/>
        </w:rPr>
        <w:t>;i&lt;primes.length;i++)</w:t>
      </w:r>
    </w:p>
    <w:p w14:paraId="50C0CE51" w14:textId="77777777" w:rsidR="001421EC" w:rsidRPr="001421EC" w:rsidRDefault="001421EC" w:rsidP="001421EC">
      <w:pPr>
        <w:widowControl w:val="0"/>
        <w:tabs>
          <w:tab w:val="left" w:pos="529"/>
        </w:tabs>
        <w:autoSpaceDE w:val="0"/>
        <w:autoSpaceDN w:val="0"/>
        <w:adjustRightInd w:val="0"/>
        <w:rPr>
          <w:rFonts w:ascii="Menlo" w:hAnsi="Menlo" w:cs="Menlo"/>
          <w:color w:val="000000"/>
          <w:sz w:val="18"/>
          <w:szCs w:val="18"/>
        </w:rPr>
      </w:pPr>
      <w:r w:rsidRPr="001421EC">
        <w:rPr>
          <w:rFonts w:ascii="Menlo" w:hAnsi="Menlo" w:cs="Menlo"/>
          <w:color w:val="000000"/>
          <w:sz w:val="18"/>
          <w:szCs w:val="18"/>
        </w:rPr>
        <w:t xml:space="preserve">        </w:t>
      </w:r>
      <w:r w:rsidRPr="001421EC">
        <w:rPr>
          <w:rFonts w:ascii="Menlo" w:hAnsi="Menlo" w:cs="Menlo"/>
          <w:color w:val="AA0D91"/>
          <w:sz w:val="18"/>
          <w:szCs w:val="18"/>
        </w:rPr>
        <w:t>if</w:t>
      </w:r>
      <w:r w:rsidRPr="001421EC">
        <w:rPr>
          <w:rFonts w:ascii="Menlo" w:hAnsi="Menlo" w:cs="Menlo"/>
          <w:color w:val="000000"/>
          <w:sz w:val="18"/>
          <w:szCs w:val="18"/>
        </w:rPr>
        <w:t>(primes[i])</w:t>
      </w:r>
    </w:p>
    <w:p w14:paraId="0FB7DA16" w14:textId="77777777" w:rsidR="001421EC" w:rsidRPr="001421EC" w:rsidRDefault="001421EC" w:rsidP="001421EC">
      <w:pPr>
        <w:widowControl w:val="0"/>
        <w:tabs>
          <w:tab w:val="left" w:pos="529"/>
        </w:tabs>
        <w:autoSpaceDE w:val="0"/>
        <w:autoSpaceDN w:val="0"/>
        <w:adjustRightInd w:val="0"/>
        <w:rPr>
          <w:rFonts w:ascii="Menlo" w:hAnsi="Menlo" w:cs="Menlo"/>
          <w:color w:val="000000"/>
          <w:sz w:val="18"/>
          <w:szCs w:val="18"/>
        </w:rPr>
      </w:pPr>
      <w:r w:rsidRPr="001421EC">
        <w:rPr>
          <w:rFonts w:ascii="Menlo" w:hAnsi="Menlo" w:cs="Menlo"/>
          <w:color w:val="000000"/>
          <w:sz w:val="18"/>
          <w:szCs w:val="18"/>
        </w:rPr>
        <w:t xml:space="preserve">        print(i +</w:t>
      </w:r>
      <w:r w:rsidRPr="001421EC">
        <w:rPr>
          <w:rFonts w:ascii="Menlo" w:hAnsi="Menlo" w:cs="Menlo"/>
          <w:color w:val="C41A16"/>
          <w:sz w:val="18"/>
          <w:szCs w:val="18"/>
        </w:rPr>
        <w:t>", "</w:t>
      </w:r>
      <w:r w:rsidRPr="001421EC">
        <w:rPr>
          <w:rFonts w:ascii="Menlo" w:hAnsi="Menlo" w:cs="Menlo"/>
          <w:color w:val="000000"/>
          <w:sz w:val="18"/>
          <w:szCs w:val="18"/>
        </w:rPr>
        <w:t>);</w:t>
      </w:r>
    </w:p>
    <w:p w14:paraId="1B363D9C" w14:textId="77777777" w:rsidR="001421EC" w:rsidRPr="001421EC" w:rsidRDefault="001421EC" w:rsidP="001421EC">
      <w:pPr>
        <w:widowControl w:val="0"/>
        <w:tabs>
          <w:tab w:val="left" w:pos="529"/>
        </w:tabs>
        <w:autoSpaceDE w:val="0"/>
        <w:autoSpaceDN w:val="0"/>
        <w:adjustRightInd w:val="0"/>
        <w:rPr>
          <w:rFonts w:ascii="Menlo" w:hAnsi="Menlo" w:cs="Menlo"/>
          <w:color w:val="000000"/>
          <w:sz w:val="18"/>
          <w:szCs w:val="18"/>
        </w:rPr>
      </w:pPr>
      <w:r w:rsidRPr="001421EC">
        <w:rPr>
          <w:rFonts w:ascii="Menlo" w:hAnsi="Menlo" w:cs="Menlo"/>
          <w:color w:val="000000"/>
          <w:sz w:val="18"/>
          <w:szCs w:val="18"/>
        </w:rPr>
        <w:t xml:space="preserve">        println(</w:t>
      </w:r>
      <w:r w:rsidRPr="001421EC">
        <w:rPr>
          <w:rFonts w:ascii="Menlo" w:hAnsi="Menlo" w:cs="Menlo"/>
          <w:color w:val="C41A16"/>
          <w:sz w:val="18"/>
          <w:szCs w:val="18"/>
        </w:rPr>
        <w:t>"done"</w:t>
      </w:r>
      <w:r w:rsidRPr="001421EC">
        <w:rPr>
          <w:rFonts w:ascii="Menlo" w:hAnsi="Menlo" w:cs="Menlo"/>
          <w:color w:val="000000"/>
          <w:sz w:val="18"/>
          <w:szCs w:val="18"/>
        </w:rPr>
        <w:t>);</w:t>
      </w:r>
    </w:p>
    <w:p w14:paraId="0AE64552" w14:textId="77777777" w:rsidR="001421EC" w:rsidRPr="001421EC" w:rsidRDefault="001421EC" w:rsidP="001421EC">
      <w:pPr>
        <w:widowControl w:val="0"/>
        <w:tabs>
          <w:tab w:val="left" w:pos="529"/>
        </w:tabs>
        <w:autoSpaceDE w:val="0"/>
        <w:autoSpaceDN w:val="0"/>
        <w:adjustRightInd w:val="0"/>
        <w:rPr>
          <w:rFonts w:ascii="Menlo" w:hAnsi="Menlo" w:cs="Menlo"/>
          <w:color w:val="000000"/>
          <w:sz w:val="18"/>
          <w:szCs w:val="18"/>
        </w:rPr>
      </w:pPr>
      <w:r w:rsidRPr="001421EC">
        <w:rPr>
          <w:rFonts w:ascii="Menlo" w:hAnsi="Menlo" w:cs="Menlo"/>
          <w:color w:val="000000"/>
          <w:sz w:val="18"/>
          <w:szCs w:val="18"/>
        </w:rPr>
        <w:t xml:space="preserve">    }</w:t>
      </w:r>
    </w:p>
    <w:p w14:paraId="3EFDFE61" w14:textId="77777777" w:rsidR="001421EC" w:rsidRPr="001421EC" w:rsidRDefault="001421EC" w:rsidP="001421EC">
      <w:pPr>
        <w:widowControl w:val="0"/>
        <w:tabs>
          <w:tab w:val="left" w:pos="529"/>
        </w:tabs>
        <w:autoSpaceDE w:val="0"/>
        <w:autoSpaceDN w:val="0"/>
        <w:adjustRightInd w:val="0"/>
        <w:rPr>
          <w:rFonts w:ascii="Menlo" w:hAnsi="Menlo" w:cs="Menlo"/>
          <w:color w:val="000000"/>
          <w:sz w:val="18"/>
          <w:szCs w:val="18"/>
        </w:rPr>
      </w:pPr>
      <w:r w:rsidRPr="001421EC">
        <w:rPr>
          <w:rFonts w:ascii="Menlo" w:hAnsi="Menlo" w:cs="Menlo"/>
          <w:color w:val="000000"/>
          <w:sz w:val="18"/>
          <w:szCs w:val="18"/>
        </w:rPr>
        <w:t xml:space="preserve">    </w:t>
      </w:r>
    </w:p>
    <w:p w14:paraId="3114B3CB" w14:textId="77777777" w:rsidR="001421EC" w:rsidRPr="001421EC" w:rsidRDefault="001421EC" w:rsidP="001421EC">
      <w:pPr>
        <w:widowControl w:val="0"/>
        <w:tabs>
          <w:tab w:val="left" w:pos="529"/>
        </w:tabs>
        <w:autoSpaceDE w:val="0"/>
        <w:autoSpaceDN w:val="0"/>
        <w:adjustRightInd w:val="0"/>
        <w:rPr>
          <w:rFonts w:ascii="Menlo" w:hAnsi="Menlo" w:cs="Menlo"/>
          <w:color w:val="000000"/>
          <w:sz w:val="18"/>
          <w:szCs w:val="18"/>
        </w:rPr>
      </w:pPr>
      <w:r w:rsidRPr="001421EC">
        <w:rPr>
          <w:rFonts w:ascii="Menlo" w:hAnsi="Menlo" w:cs="Menlo"/>
          <w:color w:val="000000"/>
          <w:sz w:val="18"/>
          <w:szCs w:val="18"/>
        </w:rPr>
        <w:t xml:space="preserve">    </w:t>
      </w:r>
      <w:r w:rsidRPr="001421EC">
        <w:rPr>
          <w:rFonts w:ascii="Menlo" w:hAnsi="Menlo" w:cs="Menlo"/>
          <w:color w:val="AA0D91"/>
          <w:sz w:val="18"/>
          <w:szCs w:val="18"/>
        </w:rPr>
        <w:t>public</w:t>
      </w:r>
      <w:r w:rsidRPr="001421EC">
        <w:rPr>
          <w:rFonts w:ascii="Menlo" w:hAnsi="Menlo" w:cs="Menlo"/>
          <w:color w:val="000000"/>
          <w:sz w:val="18"/>
          <w:szCs w:val="18"/>
        </w:rPr>
        <w:t xml:space="preserve"> boolean[] fillSieveOfPrimes(int upThrough) {</w:t>
      </w:r>
    </w:p>
    <w:p w14:paraId="02424373" w14:textId="77777777" w:rsidR="001421EC" w:rsidRPr="001421EC" w:rsidRDefault="001421EC" w:rsidP="001421EC">
      <w:pPr>
        <w:widowControl w:val="0"/>
        <w:tabs>
          <w:tab w:val="left" w:pos="529"/>
        </w:tabs>
        <w:autoSpaceDE w:val="0"/>
        <w:autoSpaceDN w:val="0"/>
        <w:adjustRightInd w:val="0"/>
        <w:rPr>
          <w:rFonts w:ascii="Menlo" w:hAnsi="Menlo" w:cs="Menlo"/>
          <w:color w:val="000000"/>
          <w:sz w:val="18"/>
          <w:szCs w:val="18"/>
        </w:rPr>
      </w:pPr>
      <w:r w:rsidRPr="001421EC">
        <w:rPr>
          <w:rFonts w:ascii="Menlo" w:hAnsi="Menlo" w:cs="Menlo"/>
          <w:color w:val="000000"/>
          <w:sz w:val="18"/>
          <w:szCs w:val="18"/>
        </w:rPr>
        <w:t xml:space="preserve">        boolean[] a = new boolean[upThrough];</w:t>
      </w:r>
    </w:p>
    <w:p w14:paraId="432237F1" w14:textId="77777777" w:rsidR="001421EC" w:rsidRPr="001421EC" w:rsidRDefault="001421EC" w:rsidP="001421EC">
      <w:pPr>
        <w:widowControl w:val="0"/>
        <w:tabs>
          <w:tab w:val="left" w:pos="529"/>
        </w:tabs>
        <w:autoSpaceDE w:val="0"/>
        <w:autoSpaceDN w:val="0"/>
        <w:adjustRightInd w:val="0"/>
        <w:rPr>
          <w:rFonts w:ascii="Menlo" w:hAnsi="Menlo" w:cs="Menlo"/>
          <w:color w:val="000000"/>
          <w:sz w:val="18"/>
          <w:szCs w:val="18"/>
        </w:rPr>
      </w:pPr>
      <w:r w:rsidRPr="001421EC">
        <w:rPr>
          <w:rFonts w:ascii="Menlo" w:hAnsi="Menlo" w:cs="Menlo"/>
          <w:color w:val="000000"/>
          <w:sz w:val="18"/>
          <w:szCs w:val="18"/>
        </w:rPr>
        <w:t xml:space="preserve">        Arrays.fill(a,</w:t>
      </w:r>
      <w:r w:rsidRPr="001421EC">
        <w:rPr>
          <w:rFonts w:ascii="Menlo" w:hAnsi="Menlo" w:cs="Menlo"/>
          <w:color w:val="AA0D91"/>
          <w:sz w:val="18"/>
          <w:szCs w:val="18"/>
        </w:rPr>
        <w:t>true</w:t>
      </w:r>
      <w:r w:rsidRPr="001421EC">
        <w:rPr>
          <w:rFonts w:ascii="Menlo" w:hAnsi="Menlo" w:cs="Menlo"/>
          <w:color w:val="000000"/>
          <w:sz w:val="18"/>
          <w:szCs w:val="18"/>
        </w:rPr>
        <w:t>);</w:t>
      </w:r>
    </w:p>
    <w:p w14:paraId="12C8F5FE" w14:textId="77777777" w:rsidR="001421EC" w:rsidRPr="001421EC" w:rsidRDefault="001421EC" w:rsidP="001421EC">
      <w:pPr>
        <w:widowControl w:val="0"/>
        <w:tabs>
          <w:tab w:val="left" w:pos="529"/>
        </w:tabs>
        <w:autoSpaceDE w:val="0"/>
        <w:autoSpaceDN w:val="0"/>
        <w:adjustRightInd w:val="0"/>
        <w:rPr>
          <w:rFonts w:ascii="Menlo" w:hAnsi="Menlo" w:cs="Menlo"/>
          <w:color w:val="000000"/>
          <w:sz w:val="18"/>
          <w:szCs w:val="18"/>
        </w:rPr>
      </w:pPr>
      <w:r w:rsidRPr="001421EC">
        <w:rPr>
          <w:rFonts w:ascii="Menlo" w:hAnsi="Menlo" w:cs="Menlo"/>
          <w:color w:val="000000"/>
          <w:sz w:val="18"/>
          <w:szCs w:val="18"/>
        </w:rPr>
        <w:t xml:space="preserve">        a[</w:t>
      </w:r>
      <w:r w:rsidRPr="001421EC">
        <w:rPr>
          <w:rFonts w:ascii="Menlo" w:hAnsi="Menlo" w:cs="Menlo"/>
          <w:color w:val="1C00CF"/>
          <w:sz w:val="18"/>
          <w:szCs w:val="18"/>
        </w:rPr>
        <w:t>0</w:t>
      </w:r>
      <w:r w:rsidRPr="001421EC">
        <w:rPr>
          <w:rFonts w:ascii="Menlo" w:hAnsi="Menlo" w:cs="Menlo"/>
          <w:color w:val="000000"/>
          <w:sz w:val="18"/>
          <w:szCs w:val="18"/>
        </w:rPr>
        <w:t>]=a[</w:t>
      </w:r>
      <w:r w:rsidRPr="001421EC">
        <w:rPr>
          <w:rFonts w:ascii="Menlo" w:hAnsi="Menlo" w:cs="Menlo"/>
          <w:color w:val="1C00CF"/>
          <w:sz w:val="18"/>
          <w:szCs w:val="18"/>
        </w:rPr>
        <w:t>1</w:t>
      </w:r>
      <w:r w:rsidRPr="001421EC">
        <w:rPr>
          <w:rFonts w:ascii="Menlo" w:hAnsi="Menlo" w:cs="Menlo"/>
          <w:color w:val="000000"/>
          <w:sz w:val="18"/>
          <w:szCs w:val="18"/>
        </w:rPr>
        <w:t>]=</w:t>
      </w:r>
      <w:r w:rsidRPr="001421EC">
        <w:rPr>
          <w:rFonts w:ascii="Menlo" w:hAnsi="Menlo" w:cs="Menlo"/>
          <w:color w:val="AA0D91"/>
          <w:sz w:val="18"/>
          <w:szCs w:val="18"/>
        </w:rPr>
        <w:t>false</w:t>
      </w:r>
      <w:r w:rsidRPr="001421EC">
        <w:rPr>
          <w:rFonts w:ascii="Menlo" w:hAnsi="Menlo" w:cs="Menlo"/>
          <w:color w:val="000000"/>
          <w:sz w:val="18"/>
          <w:szCs w:val="18"/>
        </w:rPr>
        <w:t>;</w:t>
      </w:r>
    </w:p>
    <w:p w14:paraId="4291C8CC" w14:textId="77777777" w:rsidR="001421EC" w:rsidRPr="001421EC" w:rsidRDefault="001421EC" w:rsidP="001421EC">
      <w:pPr>
        <w:widowControl w:val="0"/>
        <w:tabs>
          <w:tab w:val="left" w:pos="529"/>
        </w:tabs>
        <w:autoSpaceDE w:val="0"/>
        <w:autoSpaceDN w:val="0"/>
        <w:adjustRightInd w:val="0"/>
        <w:rPr>
          <w:rFonts w:ascii="Menlo" w:hAnsi="Menlo" w:cs="Menlo"/>
          <w:color w:val="000000"/>
          <w:sz w:val="18"/>
          <w:szCs w:val="18"/>
        </w:rPr>
      </w:pPr>
      <w:r w:rsidRPr="001421EC">
        <w:rPr>
          <w:rFonts w:ascii="Menlo" w:hAnsi="Menlo" w:cs="Menlo"/>
          <w:color w:val="000000"/>
          <w:sz w:val="18"/>
          <w:szCs w:val="18"/>
        </w:rPr>
        <w:t xml:space="preserve">        </w:t>
      </w:r>
      <w:r w:rsidRPr="001421EC">
        <w:rPr>
          <w:rFonts w:ascii="Menlo" w:hAnsi="Menlo" w:cs="Menlo"/>
          <w:color w:val="AA0D91"/>
          <w:sz w:val="18"/>
          <w:szCs w:val="18"/>
        </w:rPr>
        <w:t>for</w:t>
      </w:r>
      <w:r w:rsidRPr="001421EC">
        <w:rPr>
          <w:rFonts w:ascii="Menlo" w:hAnsi="Menlo" w:cs="Menlo"/>
          <w:color w:val="000000"/>
          <w:sz w:val="18"/>
          <w:szCs w:val="18"/>
        </w:rPr>
        <w:t xml:space="preserve"> (int i=</w:t>
      </w:r>
      <w:r w:rsidRPr="001421EC">
        <w:rPr>
          <w:rFonts w:ascii="Menlo" w:hAnsi="Menlo" w:cs="Menlo"/>
          <w:color w:val="1C00CF"/>
          <w:sz w:val="18"/>
          <w:szCs w:val="18"/>
        </w:rPr>
        <w:t>2</w:t>
      </w:r>
      <w:r w:rsidRPr="001421EC">
        <w:rPr>
          <w:rFonts w:ascii="Menlo" w:hAnsi="Menlo" w:cs="Menlo"/>
          <w:color w:val="000000"/>
          <w:sz w:val="18"/>
          <w:szCs w:val="18"/>
        </w:rPr>
        <w:t>;i&lt;a.length;i++)</w:t>
      </w:r>
    </w:p>
    <w:p w14:paraId="6DD10470" w14:textId="77777777" w:rsidR="001421EC" w:rsidRPr="001421EC" w:rsidRDefault="001421EC" w:rsidP="001421EC">
      <w:pPr>
        <w:widowControl w:val="0"/>
        <w:tabs>
          <w:tab w:val="left" w:pos="529"/>
        </w:tabs>
        <w:autoSpaceDE w:val="0"/>
        <w:autoSpaceDN w:val="0"/>
        <w:adjustRightInd w:val="0"/>
        <w:rPr>
          <w:rFonts w:ascii="Menlo" w:hAnsi="Menlo" w:cs="Menlo"/>
          <w:color w:val="000000"/>
          <w:sz w:val="18"/>
          <w:szCs w:val="18"/>
        </w:rPr>
      </w:pPr>
      <w:r w:rsidRPr="001421EC">
        <w:rPr>
          <w:rFonts w:ascii="Menlo" w:hAnsi="Menlo" w:cs="Menlo"/>
          <w:color w:val="000000"/>
          <w:sz w:val="18"/>
          <w:szCs w:val="18"/>
        </w:rPr>
        <w:t xml:space="preserve">        </w:t>
      </w:r>
      <w:r w:rsidRPr="001421EC">
        <w:rPr>
          <w:rFonts w:ascii="Menlo" w:hAnsi="Menlo" w:cs="Menlo"/>
          <w:color w:val="AA0D91"/>
          <w:sz w:val="18"/>
          <w:szCs w:val="18"/>
        </w:rPr>
        <w:t>if</w:t>
      </w:r>
      <w:r w:rsidRPr="001421EC">
        <w:rPr>
          <w:rFonts w:ascii="Menlo" w:hAnsi="Menlo" w:cs="Menlo"/>
          <w:color w:val="000000"/>
          <w:sz w:val="18"/>
          <w:szCs w:val="18"/>
        </w:rPr>
        <w:t>(a[i])</w:t>
      </w:r>
    </w:p>
    <w:p w14:paraId="06A41DB9" w14:textId="77777777" w:rsidR="001421EC" w:rsidRPr="001421EC" w:rsidRDefault="001421EC" w:rsidP="001421EC">
      <w:pPr>
        <w:widowControl w:val="0"/>
        <w:tabs>
          <w:tab w:val="left" w:pos="529"/>
        </w:tabs>
        <w:autoSpaceDE w:val="0"/>
        <w:autoSpaceDN w:val="0"/>
        <w:adjustRightInd w:val="0"/>
        <w:rPr>
          <w:rFonts w:ascii="Menlo" w:hAnsi="Menlo" w:cs="Menlo"/>
          <w:color w:val="000000"/>
          <w:sz w:val="18"/>
          <w:szCs w:val="18"/>
        </w:rPr>
      </w:pPr>
      <w:r w:rsidRPr="001421EC">
        <w:rPr>
          <w:rFonts w:ascii="Menlo" w:hAnsi="Menlo" w:cs="Menlo"/>
          <w:color w:val="000000"/>
          <w:sz w:val="18"/>
          <w:szCs w:val="18"/>
        </w:rPr>
        <w:t xml:space="preserve">        </w:t>
      </w:r>
      <w:r w:rsidRPr="001421EC">
        <w:rPr>
          <w:rFonts w:ascii="Menlo" w:hAnsi="Menlo" w:cs="Menlo"/>
          <w:color w:val="AA0D91"/>
          <w:sz w:val="18"/>
          <w:szCs w:val="18"/>
        </w:rPr>
        <w:t>for</w:t>
      </w:r>
      <w:r w:rsidRPr="001421EC">
        <w:rPr>
          <w:rFonts w:ascii="Menlo" w:hAnsi="Menlo" w:cs="Menlo"/>
          <w:color w:val="000000"/>
          <w:sz w:val="18"/>
          <w:szCs w:val="18"/>
        </w:rPr>
        <w:t xml:space="preserve"> (int j=</w:t>
      </w:r>
      <w:r w:rsidRPr="001421EC">
        <w:rPr>
          <w:rFonts w:ascii="Menlo" w:hAnsi="Menlo" w:cs="Menlo"/>
          <w:color w:val="1C00CF"/>
          <w:sz w:val="18"/>
          <w:szCs w:val="18"/>
        </w:rPr>
        <w:t>2</w:t>
      </w:r>
      <w:r w:rsidRPr="001421EC">
        <w:rPr>
          <w:rFonts w:ascii="Menlo" w:hAnsi="Menlo" w:cs="Menlo"/>
          <w:color w:val="000000"/>
          <w:sz w:val="18"/>
          <w:szCs w:val="18"/>
        </w:rPr>
        <w:t>;i*j&lt;a.length;j++)</w:t>
      </w:r>
    </w:p>
    <w:p w14:paraId="6114FE5F" w14:textId="77777777" w:rsidR="001421EC" w:rsidRPr="001421EC" w:rsidRDefault="001421EC" w:rsidP="001421EC">
      <w:pPr>
        <w:widowControl w:val="0"/>
        <w:tabs>
          <w:tab w:val="left" w:pos="529"/>
        </w:tabs>
        <w:autoSpaceDE w:val="0"/>
        <w:autoSpaceDN w:val="0"/>
        <w:adjustRightInd w:val="0"/>
        <w:rPr>
          <w:rFonts w:ascii="Menlo" w:hAnsi="Menlo" w:cs="Menlo"/>
          <w:color w:val="000000"/>
          <w:sz w:val="18"/>
          <w:szCs w:val="18"/>
        </w:rPr>
      </w:pPr>
      <w:r w:rsidRPr="001421EC">
        <w:rPr>
          <w:rFonts w:ascii="Menlo" w:hAnsi="Menlo" w:cs="Menlo"/>
          <w:color w:val="000000"/>
          <w:sz w:val="18"/>
          <w:szCs w:val="18"/>
        </w:rPr>
        <w:t xml:space="preserve">        a[i*j]=</w:t>
      </w:r>
      <w:r w:rsidRPr="001421EC">
        <w:rPr>
          <w:rFonts w:ascii="Menlo" w:hAnsi="Menlo" w:cs="Menlo"/>
          <w:color w:val="AA0D91"/>
          <w:sz w:val="18"/>
          <w:szCs w:val="18"/>
        </w:rPr>
        <w:t>false</w:t>
      </w:r>
      <w:r w:rsidRPr="001421EC">
        <w:rPr>
          <w:rFonts w:ascii="Menlo" w:hAnsi="Menlo" w:cs="Menlo"/>
          <w:color w:val="000000"/>
          <w:sz w:val="18"/>
          <w:szCs w:val="18"/>
        </w:rPr>
        <w:t>;</w:t>
      </w:r>
    </w:p>
    <w:p w14:paraId="7D6F7D3E" w14:textId="77777777" w:rsidR="001421EC" w:rsidRPr="001421EC" w:rsidRDefault="001421EC" w:rsidP="001421EC">
      <w:pPr>
        <w:widowControl w:val="0"/>
        <w:tabs>
          <w:tab w:val="left" w:pos="529"/>
        </w:tabs>
        <w:autoSpaceDE w:val="0"/>
        <w:autoSpaceDN w:val="0"/>
        <w:adjustRightInd w:val="0"/>
        <w:rPr>
          <w:rFonts w:ascii="Menlo" w:hAnsi="Menlo" w:cs="Menlo"/>
          <w:color w:val="000000"/>
          <w:sz w:val="18"/>
          <w:szCs w:val="18"/>
        </w:rPr>
      </w:pPr>
      <w:r w:rsidRPr="001421EC">
        <w:rPr>
          <w:rFonts w:ascii="Menlo" w:hAnsi="Menlo" w:cs="Menlo"/>
          <w:color w:val="000000"/>
          <w:sz w:val="18"/>
          <w:szCs w:val="18"/>
        </w:rPr>
        <w:t xml:space="preserve">        </w:t>
      </w:r>
      <w:r w:rsidRPr="001421EC">
        <w:rPr>
          <w:rFonts w:ascii="Menlo" w:hAnsi="Menlo" w:cs="Menlo"/>
          <w:color w:val="AA0D91"/>
          <w:sz w:val="18"/>
          <w:szCs w:val="18"/>
        </w:rPr>
        <w:t>return</w:t>
      </w:r>
      <w:r w:rsidRPr="001421EC">
        <w:rPr>
          <w:rFonts w:ascii="Menlo" w:hAnsi="Menlo" w:cs="Menlo"/>
          <w:color w:val="000000"/>
          <w:sz w:val="18"/>
          <w:szCs w:val="18"/>
        </w:rPr>
        <w:t xml:space="preserve"> a;</w:t>
      </w:r>
    </w:p>
    <w:p w14:paraId="3924A198" w14:textId="77777777" w:rsidR="001421EC" w:rsidRPr="001421EC" w:rsidRDefault="001421EC" w:rsidP="001421EC">
      <w:pPr>
        <w:widowControl w:val="0"/>
        <w:tabs>
          <w:tab w:val="left" w:pos="529"/>
        </w:tabs>
        <w:autoSpaceDE w:val="0"/>
        <w:autoSpaceDN w:val="0"/>
        <w:adjustRightInd w:val="0"/>
        <w:rPr>
          <w:rFonts w:ascii="Menlo" w:hAnsi="Menlo" w:cs="Menlo"/>
          <w:color w:val="000000"/>
          <w:sz w:val="18"/>
          <w:szCs w:val="18"/>
        </w:rPr>
      </w:pPr>
      <w:r w:rsidRPr="001421EC">
        <w:rPr>
          <w:rFonts w:ascii="Menlo" w:hAnsi="Menlo" w:cs="Menlo"/>
          <w:color w:val="000000"/>
          <w:sz w:val="18"/>
          <w:szCs w:val="18"/>
        </w:rPr>
        <w:t xml:space="preserve">    }</w:t>
      </w:r>
    </w:p>
    <w:p w14:paraId="4D58179D" w14:textId="77777777" w:rsidR="001421EC" w:rsidRPr="001421EC" w:rsidRDefault="001421EC" w:rsidP="001421EC">
      <w:pPr>
        <w:widowControl w:val="0"/>
        <w:tabs>
          <w:tab w:val="left" w:pos="529"/>
        </w:tabs>
        <w:autoSpaceDE w:val="0"/>
        <w:autoSpaceDN w:val="0"/>
        <w:adjustRightInd w:val="0"/>
        <w:rPr>
          <w:rFonts w:ascii="Menlo" w:hAnsi="Menlo" w:cs="Menlo"/>
          <w:color w:val="000000"/>
          <w:sz w:val="18"/>
          <w:szCs w:val="18"/>
        </w:rPr>
      </w:pPr>
      <w:r w:rsidRPr="001421EC">
        <w:rPr>
          <w:rFonts w:ascii="Menlo" w:hAnsi="Menlo" w:cs="Menlo"/>
          <w:color w:val="000000"/>
          <w:sz w:val="18"/>
          <w:szCs w:val="18"/>
        </w:rPr>
        <w:t xml:space="preserve">    </w:t>
      </w:r>
    </w:p>
    <w:p w14:paraId="478EC23E" w14:textId="77777777" w:rsidR="001421EC" w:rsidRPr="001421EC" w:rsidRDefault="001421EC" w:rsidP="001421EC">
      <w:pPr>
        <w:widowControl w:val="0"/>
        <w:tabs>
          <w:tab w:val="left" w:pos="529"/>
        </w:tabs>
        <w:autoSpaceDE w:val="0"/>
        <w:autoSpaceDN w:val="0"/>
        <w:adjustRightInd w:val="0"/>
        <w:rPr>
          <w:rFonts w:ascii="Menlo" w:hAnsi="Menlo" w:cs="Menlo"/>
          <w:color w:val="000000"/>
          <w:sz w:val="18"/>
          <w:szCs w:val="18"/>
        </w:rPr>
      </w:pPr>
      <w:r w:rsidRPr="001421EC">
        <w:rPr>
          <w:rFonts w:ascii="Menlo" w:hAnsi="Menlo" w:cs="Menlo"/>
          <w:color w:val="000000"/>
          <w:sz w:val="18"/>
          <w:szCs w:val="18"/>
        </w:rPr>
        <w:t xml:space="preserve">    </w:t>
      </w:r>
      <w:r w:rsidRPr="001421EC">
        <w:rPr>
          <w:rFonts w:ascii="Menlo" w:hAnsi="Menlo" w:cs="Menlo"/>
          <w:color w:val="AA0D91"/>
          <w:sz w:val="18"/>
          <w:szCs w:val="18"/>
        </w:rPr>
        <w:t>public</w:t>
      </w:r>
      <w:r w:rsidRPr="001421EC">
        <w:rPr>
          <w:rFonts w:ascii="Menlo" w:hAnsi="Menlo" w:cs="Menlo"/>
          <w:color w:val="000000"/>
          <w:sz w:val="18"/>
          <w:szCs w:val="18"/>
        </w:rPr>
        <w:t xml:space="preserve"> boolean[] fillSieveOfTwinPrimes(int upThrough) {</w:t>
      </w:r>
    </w:p>
    <w:p w14:paraId="4ABEA70E" w14:textId="77777777" w:rsidR="001421EC" w:rsidRPr="001421EC" w:rsidRDefault="001421EC" w:rsidP="001421EC">
      <w:pPr>
        <w:widowControl w:val="0"/>
        <w:tabs>
          <w:tab w:val="left" w:pos="529"/>
        </w:tabs>
        <w:autoSpaceDE w:val="0"/>
        <w:autoSpaceDN w:val="0"/>
        <w:adjustRightInd w:val="0"/>
        <w:rPr>
          <w:rFonts w:ascii="Menlo" w:hAnsi="Menlo" w:cs="Menlo"/>
          <w:color w:val="000000"/>
          <w:sz w:val="18"/>
          <w:szCs w:val="18"/>
        </w:rPr>
      </w:pPr>
      <w:r w:rsidRPr="001421EC">
        <w:rPr>
          <w:rFonts w:ascii="Menlo" w:hAnsi="Menlo" w:cs="Menlo"/>
          <w:color w:val="000000"/>
          <w:sz w:val="18"/>
          <w:szCs w:val="18"/>
        </w:rPr>
        <w:t xml:space="preserve">        boolean[] b = fillSieveOfPrimes(upThrough);</w:t>
      </w:r>
    </w:p>
    <w:p w14:paraId="0F1B9875" w14:textId="77777777" w:rsidR="001421EC" w:rsidRPr="001421EC" w:rsidRDefault="001421EC" w:rsidP="001421EC">
      <w:pPr>
        <w:widowControl w:val="0"/>
        <w:tabs>
          <w:tab w:val="left" w:pos="529"/>
        </w:tabs>
        <w:autoSpaceDE w:val="0"/>
        <w:autoSpaceDN w:val="0"/>
        <w:adjustRightInd w:val="0"/>
        <w:rPr>
          <w:rFonts w:ascii="Menlo" w:hAnsi="Menlo" w:cs="Menlo"/>
          <w:color w:val="000000"/>
          <w:sz w:val="18"/>
          <w:szCs w:val="18"/>
        </w:rPr>
      </w:pPr>
      <w:r w:rsidRPr="001421EC">
        <w:rPr>
          <w:rFonts w:ascii="Menlo" w:hAnsi="Menlo" w:cs="Menlo"/>
          <w:color w:val="000000"/>
          <w:sz w:val="18"/>
          <w:szCs w:val="18"/>
        </w:rPr>
        <w:t xml:space="preserve">        </w:t>
      </w:r>
      <w:r w:rsidRPr="001421EC">
        <w:rPr>
          <w:rFonts w:ascii="Menlo" w:hAnsi="Menlo" w:cs="Menlo"/>
          <w:color w:val="AA0D91"/>
          <w:sz w:val="18"/>
          <w:szCs w:val="18"/>
        </w:rPr>
        <w:t>for</w:t>
      </w:r>
      <w:r w:rsidRPr="001421EC">
        <w:rPr>
          <w:rFonts w:ascii="Menlo" w:hAnsi="Menlo" w:cs="Menlo"/>
          <w:color w:val="000000"/>
          <w:sz w:val="18"/>
          <w:szCs w:val="18"/>
        </w:rPr>
        <w:t>(int i=</w:t>
      </w:r>
      <w:r w:rsidRPr="001421EC">
        <w:rPr>
          <w:rFonts w:ascii="Menlo" w:hAnsi="Menlo" w:cs="Menlo"/>
          <w:color w:val="1C00CF"/>
          <w:sz w:val="18"/>
          <w:szCs w:val="18"/>
        </w:rPr>
        <w:t>0</w:t>
      </w:r>
      <w:r w:rsidRPr="001421EC">
        <w:rPr>
          <w:rFonts w:ascii="Menlo" w:hAnsi="Menlo" w:cs="Menlo"/>
          <w:color w:val="000000"/>
          <w:sz w:val="18"/>
          <w:szCs w:val="18"/>
        </w:rPr>
        <w:t>;i&lt;b.length;i++)</w:t>
      </w:r>
    </w:p>
    <w:p w14:paraId="30B48836" w14:textId="77777777" w:rsidR="001421EC" w:rsidRPr="001421EC" w:rsidRDefault="001421EC" w:rsidP="001421EC">
      <w:pPr>
        <w:widowControl w:val="0"/>
        <w:tabs>
          <w:tab w:val="left" w:pos="529"/>
        </w:tabs>
        <w:autoSpaceDE w:val="0"/>
        <w:autoSpaceDN w:val="0"/>
        <w:adjustRightInd w:val="0"/>
        <w:rPr>
          <w:rFonts w:ascii="Menlo" w:hAnsi="Menlo" w:cs="Menlo"/>
          <w:color w:val="000000"/>
          <w:sz w:val="18"/>
          <w:szCs w:val="18"/>
        </w:rPr>
      </w:pPr>
      <w:r w:rsidRPr="001421EC">
        <w:rPr>
          <w:rFonts w:ascii="Menlo" w:hAnsi="Menlo" w:cs="Menlo"/>
          <w:color w:val="000000"/>
          <w:sz w:val="18"/>
          <w:szCs w:val="18"/>
        </w:rPr>
        <w:t xml:space="preserve">        </w:t>
      </w:r>
      <w:r w:rsidRPr="001421EC">
        <w:rPr>
          <w:rFonts w:ascii="Menlo" w:hAnsi="Menlo" w:cs="Menlo"/>
          <w:color w:val="AA0D91"/>
          <w:sz w:val="18"/>
          <w:szCs w:val="18"/>
        </w:rPr>
        <w:t>if</w:t>
      </w:r>
      <w:r w:rsidRPr="001421EC">
        <w:rPr>
          <w:rFonts w:ascii="Menlo" w:hAnsi="Menlo" w:cs="Menlo"/>
          <w:color w:val="000000"/>
          <w:sz w:val="18"/>
          <w:szCs w:val="18"/>
        </w:rPr>
        <w:t>(b[i] &amp;&amp; !b[i+</w:t>
      </w:r>
      <w:r w:rsidRPr="001421EC">
        <w:rPr>
          <w:rFonts w:ascii="Menlo" w:hAnsi="Menlo" w:cs="Menlo"/>
          <w:color w:val="1C00CF"/>
          <w:sz w:val="18"/>
          <w:szCs w:val="18"/>
        </w:rPr>
        <w:t>2</w:t>
      </w:r>
      <w:r w:rsidRPr="001421EC">
        <w:rPr>
          <w:rFonts w:ascii="Menlo" w:hAnsi="Menlo" w:cs="Menlo"/>
          <w:color w:val="000000"/>
          <w:sz w:val="18"/>
          <w:szCs w:val="18"/>
        </w:rPr>
        <w:t>] &amp;!b[i-</w:t>
      </w:r>
      <w:r w:rsidRPr="001421EC">
        <w:rPr>
          <w:rFonts w:ascii="Menlo" w:hAnsi="Menlo" w:cs="Menlo"/>
          <w:color w:val="1C00CF"/>
          <w:sz w:val="18"/>
          <w:szCs w:val="18"/>
        </w:rPr>
        <w:t>2</w:t>
      </w:r>
      <w:r w:rsidRPr="001421EC">
        <w:rPr>
          <w:rFonts w:ascii="Menlo" w:hAnsi="Menlo" w:cs="Menlo"/>
          <w:color w:val="000000"/>
          <w:sz w:val="18"/>
          <w:szCs w:val="18"/>
        </w:rPr>
        <w:t>])</w:t>
      </w:r>
    </w:p>
    <w:p w14:paraId="18DA52F1" w14:textId="77777777" w:rsidR="001421EC" w:rsidRPr="001421EC" w:rsidRDefault="001421EC" w:rsidP="001421EC">
      <w:pPr>
        <w:widowControl w:val="0"/>
        <w:tabs>
          <w:tab w:val="left" w:pos="529"/>
        </w:tabs>
        <w:autoSpaceDE w:val="0"/>
        <w:autoSpaceDN w:val="0"/>
        <w:adjustRightInd w:val="0"/>
        <w:rPr>
          <w:rFonts w:ascii="Menlo" w:hAnsi="Menlo" w:cs="Menlo"/>
          <w:color w:val="000000"/>
          <w:sz w:val="18"/>
          <w:szCs w:val="18"/>
        </w:rPr>
      </w:pPr>
      <w:r w:rsidRPr="001421EC">
        <w:rPr>
          <w:rFonts w:ascii="Menlo" w:hAnsi="Menlo" w:cs="Menlo"/>
          <w:color w:val="000000"/>
          <w:sz w:val="18"/>
          <w:szCs w:val="18"/>
        </w:rPr>
        <w:t xml:space="preserve">        b[i]=</w:t>
      </w:r>
      <w:r w:rsidRPr="001421EC">
        <w:rPr>
          <w:rFonts w:ascii="Menlo" w:hAnsi="Menlo" w:cs="Menlo"/>
          <w:color w:val="AA0D91"/>
          <w:sz w:val="18"/>
          <w:szCs w:val="18"/>
        </w:rPr>
        <w:t>false</w:t>
      </w:r>
      <w:r w:rsidRPr="001421EC">
        <w:rPr>
          <w:rFonts w:ascii="Menlo" w:hAnsi="Menlo" w:cs="Menlo"/>
          <w:color w:val="000000"/>
          <w:sz w:val="18"/>
          <w:szCs w:val="18"/>
        </w:rPr>
        <w:t>;</w:t>
      </w:r>
    </w:p>
    <w:p w14:paraId="0AAC9A6E" w14:textId="77777777" w:rsidR="001421EC" w:rsidRPr="001421EC" w:rsidRDefault="001421EC" w:rsidP="001421EC">
      <w:pPr>
        <w:widowControl w:val="0"/>
        <w:tabs>
          <w:tab w:val="left" w:pos="529"/>
        </w:tabs>
        <w:autoSpaceDE w:val="0"/>
        <w:autoSpaceDN w:val="0"/>
        <w:adjustRightInd w:val="0"/>
        <w:rPr>
          <w:rFonts w:ascii="Menlo" w:hAnsi="Menlo" w:cs="Menlo"/>
          <w:color w:val="000000"/>
          <w:sz w:val="18"/>
          <w:szCs w:val="18"/>
        </w:rPr>
      </w:pPr>
      <w:r w:rsidRPr="001421EC">
        <w:rPr>
          <w:rFonts w:ascii="Menlo" w:hAnsi="Menlo" w:cs="Menlo"/>
          <w:color w:val="000000"/>
          <w:sz w:val="18"/>
          <w:szCs w:val="18"/>
        </w:rPr>
        <w:t xml:space="preserve">        </w:t>
      </w:r>
      <w:r w:rsidRPr="001421EC">
        <w:rPr>
          <w:rFonts w:ascii="Menlo" w:hAnsi="Menlo" w:cs="Menlo"/>
          <w:color w:val="AA0D91"/>
          <w:sz w:val="18"/>
          <w:szCs w:val="18"/>
        </w:rPr>
        <w:t>return</w:t>
      </w:r>
      <w:r w:rsidRPr="001421EC">
        <w:rPr>
          <w:rFonts w:ascii="Menlo" w:hAnsi="Menlo" w:cs="Menlo"/>
          <w:color w:val="000000"/>
          <w:sz w:val="18"/>
          <w:szCs w:val="18"/>
        </w:rPr>
        <w:t xml:space="preserve"> b;</w:t>
      </w:r>
    </w:p>
    <w:p w14:paraId="1AAD2E41" w14:textId="77777777" w:rsidR="001421EC" w:rsidRPr="001421EC" w:rsidRDefault="001421EC" w:rsidP="001421EC">
      <w:pPr>
        <w:widowControl w:val="0"/>
        <w:tabs>
          <w:tab w:val="left" w:pos="529"/>
        </w:tabs>
        <w:autoSpaceDE w:val="0"/>
        <w:autoSpaceDN w:val="0"/>
        <w:adjustRightInd w:val="0"/>
        <w:rPr>
          <w:rFonts w:ascii="Menlo" w:hAnsi="Menlo" w:cs="Menlo"/>
          <w:color w:val="000000"/>
          <w:sz w:val="18"/>
          <w:szCs w:val="18"/>
        </w:rPr>
      </w:pPr>
      <w:r w:rsidRPr="001421EC">
        <w:rPr>
          <w:rFonts w:ascii="Menlo" w:hAnsi="Menlo" w:cs="Menlo"/>
          <w:color w:val="000000"/>
          <w:sz w:val="18"/>
          <w:szCs w:val="18"/>
        </w:rPr>
        <w:t xml:space="preserve">    }</w:t>
      </w:r>
    </w:p>
    <w:p w14:paraId="00D42140" w14:textId="77777777" w:rsidR="001421EC" w:rsidRPr="001421EC" w:rsidRDefault="001421EC" w:rsidP="001421EC">
      <w:pPr>
        <w:widowControl w:val="0"/>
        <w:tabs>
          <w:tab w:val="left" w:pos="529"/>
        </w:tabs>
        <w:autoSpaceDE w:val="0"/>
        <w:autoSpaceDN w:val="0"/>
        <w:adjustRightInd w:val="0"/>
        <w:rPr>
          <w:rFonts w:ascii="Menlo" w:hAnsi="Menlo" w:cs="Menlo"/>
          <w:color w:val="000000"/>
          <w:sz w:val="18"/>
          <w:szCs w:val="18"/>
        </w:rPr>
      </w:pPr>
      <w:r w:rsidRPr="001421EC">
        <w:rPr>
          <w:rFonts w:ascii="Menlo" w:hAnsi="Menlo" w:cs="Menlo"/>
          <w:color w:val="000000"/>
          <w:sz w:val="18"/>
          <w:szCs w:val="18"/>
        </w:rPr>
        <w:t xml:space="preserve">    </w:t>
      </w:r>
    </w:p>
    <w:p w14:paraId="650C391D" w14:textId="77777777" w:rsidR="001421EC" w:rsidRPr="001421EC" w:rsidRDefault="001421EC" w:rsidP="001421EC">
      <w:pPr>
        <w:widowControl w:val="0"/>
        <w:tabs>
          <w:tab w:val="left" w:pos="529"/>
        </w:tabs>
        <w:autoSpaceDE w:val="0"/>
        <w:autoSpaceDN w:val="0"/>
        <w:adjustRightInd w:val="0"/>
        <w:rPr>
          <w:rFonts w:ascii="Menlo" w:hAnsi="Menlo" w:cs="Menlo"/>
          <w:color w:val="000000"/>
          <w:sz w:val="18"/>
          <w:szCs w:val="18"/>
        </w:rPr>
      </w:pPr>
      <w:r w:rsidRPr="001421EC">
        <w:rPr>
          <w:rFonts w:ascii="Menlo" w:hAnsi="Menlo" w:cs="Menlo"/>
          <w:color w:val="000000"/>
          <w:sz w:val="18"/>
          <w:szCs w:val="18"/>
        </w:rPr>
        <w:t xml:space="preserve">    boolean isPrime(int n) {</w:t>
      </w:r>
    </w:p>
    <w:p w14:paraId="20F7F577" w14:textId="77777777" w:rsidR="001421EC" w:rsidRPr="001421EC" w:rsidRDefault="001421EC" w:rsidP="001421EC">
      <w:pPr>
        <w:widowControl w:val="0"/>
        <w:tabs>
          <w:tab w:val="left" w:pos="529"/>
        </w:tabs>
        <w:autoSpaceDE w:val="0"/>
        <w:autoSpaceDN w:val="0"/>
        <w:adjustRightInd w:val="0"/>
        <w:rPr>
          <w:rFonts w:ascii="Menlo" w:hAnsi="Menlo" w:cs="Menlo"/>
          <w:color w:val="000000"/>
          <w:sz w:val="18"/>
          <w:szCs w:val="18"/>
        </w:rPr>
      </w:pPr>
      <w:r w:rsidRPr="001421EC">
        <w:rPr>
          <w:rFonts w:ascii="Menlo" w:hAnsi="Menlo" w:cs="Menlo"/>
          <w:color w:val="000000"/>
          <w:sz w:val="18"/>
          <w:szCs w:val="18"/>
        </w:rPr>
        <w:t xml:space="preserve">        </w:t>
      </w:r>
      <w:r w:rsidRPr="001421EC">
        <w:rPr>
          <w:rFonts w:ascii="Menlo" w:hAnsi="Menlo" w:cs="Menlo"/>
          <w:color w:val="AA0D91"/>
          <w:sz w:val="18"/>
          <w:szCs w:val="18"/>
        </w:rPr>
        <w:t>if</w:t>
      </w:r>
      <w:r w:rsidRPr="001421EC">
        <w:rPr>
          <w:rFonts w:ascii="Menlo" w:hAnsi="Menlo" w:cs="Menlo"/>
          <w:color w:val="000000"/>
          <w:sz w:val="18"/>
          <w:szCs w:val="18"/>
        </w:rPr>
        <w:t xml:space="preserve"> (n == </w:t>
      </w:r>
      <w:r w:rsidRPr="001421EC">
        <w:rPr>
          <w:rFonts w:ascii="Menlo" w:hAnsi="Menlo" w:cs="Menlo"/>
          <w:color w:val="1C00CF"/>
          <w:sz w:val="18"/>
          <w:szCs w:val="18"/>
        </w:rPr>
        <w:t>2</w:t>
      </w:r>
      <w:r w:rsidRPr="001421EC">
        <w:rPr>
          <w:rFonts w:ascii="Menlo" w:hAnsi="Menlo" w:cs="Menlo"/>
          <w:color w:val="000000"/>
          <w:sz w:val="18"/>
          <w:szCs w:val="18"/>
        </w:rPr>
        <w:t xml:space="preserve">) </w:t>
      </w:r>
      <w:r w:rsidRPr="001421EC">
        <w:rPr>
          <w:rFonts w:ascii="Menlo" w:hAnsi="Menlo" w:cs="Menlo"/>
          <w:color w:val="AA0D91"/>
          <w:sz w:val="18"/>
          <w:szCs w:val="18"/>
        </w:rPr>
        <w:t>return</w:t>
      </w:r>
      <w:r w:rsidRPr="001421EC">
        <w:rPr>
          <w:rFonts w:ascii="Menlo" w:hAnsi="Menlo" w:cs="Menlo"/>
          <w:color w:val="000000"/>
          <w:sz w:val="18"/>
          <w:szCs w:val="18"/>
        </w:rPr>
        <w:t xml:space="preserve"> </w:t>
      </w:r>
      <w:r w:rsidRPr="001421EC">
        <w:rPr>
          <w:rFonts w:ascii="Menlo" w:hAnsi="Menlo" w:cs="Menlo"/>
          <w:color w:val="AA0D91"/>
          <w:sz w:val="18"/>
          <w:szCs w:val="18"/>
        </w:rPr>
        <w:t>true</w:t>
      </w:r>
      <w:r w:rsidRPr="001421EC">
        <w:rPr>
          <w:rFonts w:ascii="Menlo" w:hAnsi="Menlo" w:cs="Menlo"/>
          <w:color w:val="000000"/>
          <w:sz w:val="18"/>
          <w:szCs w:val="18"/>
        </w:rPr>
        <w:t>;</w:t>
      </w:r>
    </w:p>
    <w:p w14:paraId="639092B2" w14:textId="77777777" w:rsidR="001421EC" w:rsidRPr="001421EC" w:rsidRDefault="001421EC" w:rsidP="001421EC">
      <w:pPr>
        <w:widowControl w:val="0"/>
        <w:tabs>
          <w:tab w:val="left" w:pos="529"/>
        </w:tabs>
        <w:autoSpaceDE w:val="0"/>
        <w:autoSpaceDN w:val="0"/>
        <w:adjustRightInd w:val="0"/>
        <w:rPr>
          <w:rFonts w:ascii="Menlo" w:hAnsi="Menlo" w:cs="Menlo"/>
          <w:color w:val="000000"/>
          <w:sz w:val="18"/>
          <w:szCs w:val="18"/>
        </w:rPr>
      </w:pPr>
      <w:r w:rsidRPr="001421EC">
        <w:rPr>
          <w:rFonts w:ascii="Menlo" w:hAnsi="Menlo" w:cs="Menlo"/>
          <w:color w:val="000000"/>
          <w:sz w:val="18"/>
          <w:szCs w:val="18"/>
        </w:rPr>
        <w:t xml:space="preserve">        </w:t>
      </w:r>
      <w:r w:rsidRPr="001421EC">
        <w:rPr>
          <w:rFonts w:ascii="Menlo" w:hAnsi="Menlo" w:cs="Menlo"/>
          <w:color w:val="AA0D91"/>
          <w:sz w:val="18"/>
          <w:szCs w:val="18"/>
        </w:rPr>
        <w:t>if</w:t>
      </w:r>
      <w:r w:rsidRPr="001421EC">
        <w:rPr>
          <w:rFonts w:ascii="Menlo" w:hAnsi="Menlo" w:cs="Menlo"/>
          <w:color w:val="000000"/>
          <w:sz w:val="18"/>
          <w:szCs w:val="18"/>
        </w:rPr>
        <w:t xml:space="preserve"> (n%</w:t>
      </w:r>
      <w:r w:rsidRPr="001421EC">
        <w:rPr>
          <w:rFonts w:ascii="Menlo" w:hAnsi="Menlo" w:cs="Menlo"/>
          <w:color w:val="1C00CF"/>
          <w:sz w:val="18"/>
          <w:szCs w:val="18"/>
        </w:rPr>
        <w:t>2</w:t>
      </w:r>
      <w:r w:rsidRPr="001421EC">
        <w:rPr>
          <w:rFonts w:ascii="Menlo" w:hAnsi="Menlo" w:cs="Menlo"/>
          <w:color w:val="000000"/>
          <w:sz w:val="18"/>
          <w:szCs w:val="18"/>
        </w:rPr>
        <w:t>==</w:t>
      </w:r>
      <w:r w:rsidRPr="001421EC">
        <w:rPr>
          <w:rFonts w:ascii="Menlo" w:hAnsi="Menlo" w:cs="Menlo"/>
          <w:color w:val="1C00CF"/>
          <w:sz w:val="18"/>
          <w:szCs w:val="18"/>
        </w:rPr>
        <w:t>0</w:t>
      </w:r>
      <w:r w:rsidRPr="001421EC">
        <w:rPr>
          <w:rFonts w:ascii="Menlo" w:hAnsi="Menlo" w:cs="Menlo"/>
          <w:color w:val="000000"/>
          <w:sz w:val="18"/>
          <w:szCs w:val="18"/>
        </w:rPr>
        <w:t xml:space="preserve">) </w:t>
      </w:r>
      <w:r w:rsidRPr="001421EC">
        <w:rPr>
          <w:rFonts w:ascii="Menlo" w:hAnsi="Menlo" w:cs="Menlo"/>
          <w:color w:val="AA0D91"/>
          <w:sz w:val="18"/>
          <w:szCs w:val="18"/>
        </w:rPr>
        <w:t>return</w:t>
      </w:r>
      <w:r w:rsidRPr="001421EC">
        <w:rPr>
          <w:rFonts w:ascii="Menlo" w:hAnsi="Menlo" w:cs="Menlo"/>
          <w:color w:val="000000"/>
          <w:sz w:val="18"/>
          <w:szCs w:val="18"/>
        </w:rPr>
        <w:t xml:space="preserve"> </w:t>
      </w:r>
      <w:r w:rsidRPr="001421EC">
        <w:rPr>
          <w:rFonts w:ascii="Menlo" w:hAnsi="Menlo" w:cs="Menlo"/>
          <w:color w:val="AA0D91"/>
          <w:sz w:val="18"/>
          <w:szCs w:val="18"/>
        </w:rPr>
        <w:t>false</w:t>
      </w:r>
      <w:r w:rsidRPr="001421EC">
        <w:rPr>
          <w:rFonts w:ascii="Menlo" w:hAnsi="Menlo" w:cs="Menlo"/>
          <w:color w:val="000000"/>
          <w:sz w:val="18"/>
          <w:szCs w:val="18"/>
        </w:rPr>
        <w:t>;</w:t>
      </w:r>
    </w:p>
    <w:p w14:paraId="3C58A6E8" w14:textId="77777777" w:rsidR="001421EC" w:rsidRPr="001421EC" w:rsidRDefault="001421EC" w:rsidP="001421EC">
      <w:pPr>
        <w:widowControl w:val="0"/>
        <w:tabs>
          <w:tab w:val="left" w:pos="529"/>
        </w:tabs>
        <w:autoSpaceDE w:val="0"/>
        <w:autoSpaceDN w:val="0"/>
        <w:adjustRightInd w:val="0"/>
        <w:rPr>
          <w:rFonts w:ascii="Menlo" w:hAnsi="Menlo" w:cs="Menlo"/>
          <w:color w:val="000000"/>
          <w:sz w:val="18"/>
          <w:szCs w:val="18"/>
        </w:rPr>
      </w:pPr>
      <w:r w:rsidRPr="001421EC">
        <w:rPr>
          <w:rFonts w:ascii="Menlo" w:hAnsi="Menlo" w:cs="Menlo"/>
          <w:color w:val="000000"/>
          <w:sz w:val="18"/>
          <w:szCs w:val="18"/>
        </w:rPr>
        <w:t xml:space="preserve">        </w:t>
      </w:r>
      <w:r w:rsidRPr="001421EC">
        <w:rPr>
          <w:rFonts w:ascii="Menlo" w:hAnsi="Menlo" w:cs="Menlo"/>
          <w:color w:val="AA0D91"/>
          <w:sz w:val="18"/>
          <w:szCs w:val="18"/>
        </w:rPr>
        <w:t>for</w:t>
      </w:r>
      <w:r w:rsidRPr="001421EC">
        <w:rPr>
          <w:rFonts w:ascii="Menlo" w:hAnsi="Menlo" w:cs="Menlo"/>
          <w:color w:val="000000"/>
          <w:sz w:val="18"/>
          <w:szCs w:val="18"/>
        </w:rPr>
        <w:t>(int i=</w:t>
      </w:r>
      <w:r w:rsidRPr="001421EC">
        <w:rPr>
          <w:rFonts w:ascii="Menlo" w:hAnsi="Menlo" w:cs="Menlo"/>
          <w:color w:val="1C00CF"/>
          <w:sz w:val="18"/>
          <w:szCs w:val="18"/>
        </w:rPr>
        <w:t>3</w:t>
      </w:r>
      <w:r w:rsidRPr="001421EC">
        <w:rPr>
          <w:rFonts w:ascii="Menlo" w:hAnsi="Menlo" w:cs="Menlo"/>
          <w:color w:val="000000"/>
          <w:sz w:val="18"/>
          <w:szCs w:val="18"/>
        </w:rPr>
        <w:t>;i*i&lt;=n;i+=</w:t>
      </w:r>
      <w:r w:rsidRPr="001421EC">
        <w:rPr>
          <w:rFonts w:ascii="Menlo" w:hAnsi="Menlo" w:cs="Menlo"/>
          <w:color w:val="1C00CF"/>
          <w:sz w:val="18"/>
          <w:szCs w:val="18"/>
        </w:rPr>
        <w:t>2</w:t>
      </w:r>
      <w:r w:rsidRPr="001421EC">
        <w:rPr>
          <w:rFonts w:ascii="Menlo" w:hAnsi="Menlo" w:cs="Menlo"/>
          <w:color w:val="000000"/>
          <w:sz w:val="18"/>
          <w:szCs w:val="18"/>
        </w:rPr>
        <w:t>) {</w:t>
      </w:r>
    </w:p>
    <w:p w14:paraId="3007EFDE" w14:textId="77777777" w:rsidR="001421EC" w:rsidRPr="001421EC" w:rsidRDefault="001421EC" w:rsidP="001421EC">
      <w:pPr>
        <w:widowControl w:val="0"/>
        <w:tabs>
          <w:tab w:val="left" w:pos="529"/>
        </w:tabs>
        <w:autoSpaceDE w:val="0"/>
        <w:autoSpaceDN w:val="0"/>
        <w:adjustRightInd w:val="0"/>
        <w:rPr>
          <w:rFonts w:ascii="Menlo" w:hAnsi="Menlo" w:cs="Menlo"/>
          <w:color w:val="000000"/>
          <w:sz w:val="18"/>
          <w:szCs w:val="18"/>
        </w:rPr>
      </w:pPr>
      <w:r w:rsidRPr="001421EC">
        <w:rPr>
          <w:rFonts w:ascii="Menlo" w:hAnsi="Menlo" w:cs="Menlo"/>
          <w:color w:val="000000"/>
          <w:sz w:val="18"/>
          <w:szCs w:val="18"/>
        </w:rPr>
        <w:t xml:space="preserve">            </w:t>
      </w:r>
      <w:r w:rsidRPr="001421EC">
        <w:rPr>
          <w:rFonts w:ascii="Menlo" w:hAnsi="Menlo" w:cs="Menlo"/>
          <w:color w:val="AA0D91"/>
          <w:sz w:val="18"/>
          <w:szCs w:val="18"/>
        </w:rPr>
        <w:t>if</w:t>
      </w:r>
      <w:r w:rsidRPr="001421EC">
        <w:rPr>
          <w:rFonts w:ascii="Menlo" w:hAnsi="Menlo" w:cs="Menlo"/>
          <w:color w:val="000000"/>
          <w:sz w:val="18"/>
          <w:szCs w:val="18"/>
        </w:rPr>
        <w:t>(n%i==</w:t>
      </w:r>
      <w:r w:rsidRPr="001421EC">
        <w:rPr>
          <w:rFonts w:ascii="Menlo" w:hAnsi="Menlo" w:cs="Menlo"/>
          <w:color w:val="1C00CF"/>
          <w:sz w:val="18"/>
          <w:szCs w:val="18"/>
        </w:rPr>
        <w:t>0</w:t>
      </w:r>
      <w:r w:rsidRPr="001421EC">
        <w:rPr>
          <w:rFonts w:ascii="Menlo" w:hAnsi="Menlo" w:cs="Menlo"/>
          <w:color w:val="000000"/>
          <w:sz w:val="18"/>
          <w:szCs w:val="18"/>
        </w:rPr>
        <w:t>)</w:t>
      </w:r>
    </w:p>
    <w:p w14:paraId="3B89EC78" w14:textId="77777777" w:rsidR="001421EC" w:rsidRPr="001421EC" w:rsidRDefault="001421EC" w:rsidP="001421EC">
      <w:pPr>
        <w:widowControl w:val="0"/>
        <w:tabs>
          <w:tab w:val="left" w:pos="529"/>
        </w:tabs>
        <w:autoSpaceDE w:val="0"/>
        <w:autoSpaceDN w:val="0"/>
        <w:adjustRightInd w:val="0"/>
        <w:rPr>
          <w:rFonts w:ascii="Menlo" w:hAnsi="Menlo" w:cs="Menlo"/>
          <w:color w:val="000000"/>
          <w:sz w:val="18"/>
          <w:szCs w:val="18"/>
        </w:rPr>
      </w:pPr>
      <w:r w:rsidRPr="001421EC">
        <w:rPr>
          <w:rFonts w:ascii="Menlo" w:hAnsi="Menlo" w:cs="Menlo"/>
          <w:color w:val="000000"/>
          <w:sz w:val="18"/>
          <w:szCs w:val="18"/>
        </w:rPr>
        <w:t xml:space="preserve">            </w:t>
      </w:r>
      <w:r w:rsidRPr="001421EC">
        <w:rPr>
          <w:rFonts w:ascii="Menlo" w:hAnsi="Menlo" w:cs="Menlo"/>
          <w:color w:val="AA0D91"/>
          <w:sz w:val="18"/>
          <w:szCs w:val="18"/>
        </w:rPr>
        <w:t>return</w:t>
      </w:r>
      <w:r w:rsidRPr="001421EC">
        <w:rPr>
          <w:rFonts w:ascii="Menlo" w:hAnsi="Menlo" w:cs="Menlo"/>
          <w:color w:val="000000"/>
          <w:sz w:val="18"/>
          <w:szCs w:val="18"/>
        </w:rPr>
        <w:t xml:space="preserve"> </w:t>
      </w:r>
      <w:r w:rsidRPr="001421EC">
        <w:rPr>
          <w:rFonts w:ascii="Menlo" w:hAnsi="Menlo" w:cs="Menlo"/>
          <w:color w:val="AA0D91"/>
          <w:sz w:val="18"/>
          <w:szCs w:val="18"/>
        </w:rPr>
        <w:t>false</w:t>
      </w:r>
      <w:r w:rsidRPr="001421EC">
        <w:rPr>
          <w:rFonts w:ascii="Menlo" w:hAnsi="Menlo" w:cs="Menlo"/>
          <w:color w:val="000000"/>
          <w:sz w:val="18"/>
          <w:szCs w:val="18"/>
        </w:rPr>
        <w:t>;</w:t>
      </w:r>
    </w:p>
    <w:p w14:paraId="354182BF" w14:textId="77777777" w:rsidR="001421EC" w:rsidRPr="001421EC" w:rsidRDefault="001421EC" w:rsidP="001421EC">
      <w:pPr>
        <w:widowControl w:val="0"/>
        <w:tabs>
          <w:tab w:val="left" w:pos="529"/>
        </w:tabs>
        <w:autoSpaceDE w:val="0"/>
        <w:autoSpaceDN w:val="0"/>
        <w:adjustRightInd w:val="0"/>
        <w:rPr>
          <w:rFonts w:ascii="Menlo" w:hAnsi="Menlo" w:cs="Menlo"/>
          <w:color w:val="000000"/>
          <w:sz w:val="18"/>
          <w:szCs w:val="18"/>
        </w:rPr>
      </w:pPr>
      <w:r w:rsidRPr="001421EC">
        <w:rPr>
          <w:rFonts w:ascii="Menlo" w:hAnsi="Menlo" w:cs="Menlo"/>
          <w:color w:val="000000"/>
          <w:sz w:val="18"/>
          <w:szCs w:val="18"/>
        </w:rPr>
        <w:t xml:space="preserve">        }</w:t>
      </w:r>
    </w:p>
    <w:p w14:paraId="2D41BA58" w14:textId="77777777" w:rsidR="001421EC" w:rsidRPr="001421EC" w:rsidRDefault="001421EC" w:rsidP="001421EC">
      <w:pPr>
        <w:widowControl w:val="0"/>
        <w:tabs>
          <w:tab w:val="left" w:pos="529"/>
        </w:tabs>
        <w:autoSpaceDE w:val="0"/>
        <w:autoSpaceDN w:val="0"/>
        <w:adjustRightInd w:val="0"/>
        <w:rPr>
          <w:rFonts w:ascii="Menlo" w:hAnsi="Menlo" w:cs="Menlo"/>
          <w:color w:val="000000"/>
          <w:sz w:val="18"/>
          <w:szCs w:val="18"/>
        </w:rPr>
      </w:pPr>
      <w:r w:rsidRPr="001421EC">
        <w:rPr>
          <w:rFonts w:ascii="Menlo" w:hAnsi="Menlo" w:cs="Menlo"/>
          <w:color w:val="000000"/>
          <w:sz w:val="18"/>
          <w:szCs w:val="18"/>
        </w:rPr>
        <w:t xml:space="preserve">        </w:t>
      </w:r>
      <w:r w:rsidRPr="001421EC">
        <w:rPr>
          <w:rFonts w:ascii="Menlo" w:hAnsi="Menlo" w:cs="Menlo"/>
          <w:color w:val="AA0D91"/>
          <w:sz w:val="18"/>
          <w:szCs w:val="18"/>
        </w:rPr>
        <w:t>return</w:t>
      </w:r>
      <w:r w:rsidRPr="001421EC">
        <w:rPr>
          <w:rFonts w:ascii="Menlo" w:hAnsi="Menlo" w:cs="Menlo"/>
          <w:color w:val="000000"/>
          <w:sz w:val="18"/>
          <w:szCs w:val="18"/>
        </w:rPr>
        <w:t xml:space="preserve"> </w:t>
      </w:r>
      <w:r w:rsidRPr="001421EC">
        <w:rPr>
          <w:rFonts w:ascii="Menlo" w:hAnsi="Menlo" w:cs="Menlo"/>
          <w:color w:val="AA0D91"/>
          <w:sz w:val="18"/>
          <w:szCs w:val="18"/>
        </w:rPr>
        <w:t>true</w:t>
      </w:r>
      <w:r w:rsidRPr="001421EC">
        <w:rPr>
          <w:rFonts w:ascii="Menlo" w:hAnsi="Menlo" w:cs="Menlo"/>
          <w:color w:val="000000"/>
          <w:sz w:val="18"/>
          <w:szCs w:val="18"/>
        </w:rPr>
        <w:t>;</w:t>
      </w:r>
    </w:p>
    <w:p w14:paraId="4D969D75" w14:textId="77777777" w:rsidR="001421EC" w:rsidRPr="001421EC" w:rsidRDefault="001421EC" w:rsidP="001421EC">
      <w:pPr>
        <w:widowControl w:val="0"/>
        <w:tabs>
          <w:tab w:val="left" w:pos="529"/>
        </w:tabs>
        <w:autoSpaceDE w:val="0"/>
        <w:autoSpaceDN w:val="0"/>
        <w:adjustRightInd w:val="0"/>
        <w:rPr>
          <w:rFonts w:ascii="Menlo" w:hAnsi="Menlo" w:cs="Menlo"/>
          <w:color w:val="000000"/>
          <w:sz w:val="18"/>
          <w:szCs w:val="18"/>
        </w:rPr>
      </w:pPr>
      <w:r w:rsidRPr="001421EC">
        <w:rPr>
          <w:rFonts w:ascii="Menlo" w:hAnsi="Menlo" w:cs="Menlo"/>
          <w:color w:val="000000"/>
          <w:sz w:val="18"/>
          <w:szCs w:val="18"/>
        </w:rPr>
        <w:t xml:space="preserve">    }</w:t>
      </w:r>
    </w:p>
    <w:p w14:paraId="26236307" w14:textId="77777777" w:rsidR="001421EC" w:rsidRPr="001421EC" w:rsidRDefault="001421EC" w:rsidP="001421EC">
      <w:pPr>
        <w:widowControl w:val="0"/>
        <w:tabs>
          <w:tab w:val="left" w:pos="529"/>
        </w:tabs>
        <w:autoSpaceDE w:val="0"/>
        <w:autoSpaceDN w:val="0"/>
        <w:adjustRightInd w:val="0"/>
        <w:rPr>
          <w:rFonts w:ascii="Menlo" w:hAnsi="Menlo" w:cs="Menlo"/>
          <w:color w:val="000000"/>
          <w:sz w:val="18"/>
          <w:szCs w:val="18"/>
        </w:rPr>
      </w:pPr>
      <w:r w:rsidRPr="001421EC">
        <w:rPr>
          <w:rFonts w:ascii="Menlo" w:hAnsi="Menlo" w:cs="Menlo"/>
          <w:color w:val="000000"/>
          <w:sz w:val="18"/>
          <w:szCs w:val="18"/>
        </w:rPr>
        <w:t xml:space="preserve">    </w:t>
      </w:r>
    </w:p>
    <w:p w14:paraId="369ACEFF" w14:textId="77777777" w:rsidR="001421EC" w:rsidRPr="001421EC" w:rsidRDefault="001421EC" w:rsidP="001421EC">
      <w:pPr>
        <w:widowControl w:val="0"/>
        <w:tabs>
          <w:tab w:val="left" w:pos="529"/>
        </w:tabs>
        <w:autoSpaceDE w:val="0"/>
        <w:autoSpaceDN w:val="0"/>
        <w:adjustRightInd w:val="0"/>
        <w:rPr>
          <w:rFonts w:ascii="Menlo" w:hAnsi="Menlo" w:cs="Menlo"/>
          <w:color w:val="000000"/>
          <w:sz w:val="18"/>
          <w:szCs w:val="18"/>
        </w:rPr>
      </w:pPr>
      <w:r w:rsidRPr="001421EC">
        <w:rPr>
          <w:rFonts w:ascii="Menlo" w:hAnsi="Menlo" w:cs="Menlo"/>
          <w:color w:val="000000"/>
          <w:sz w:val="18"/>
          <w:szCs w:val="18"/>
        </w:rPr>
        <w:t>}</w:t>
      </w:r>
    </w:p>
    <w:p w14:paraId="4D518E4E" w14:textId="77777777" w:rsidR="001421EC" w:rsidRPr="001421EC" w:rsidRDefault="001421EC" w:rsidP="00D05E55">
      <w:pPr>
        <w:spacing w:line="276" w:lineRule="auto"/>
        <w:jc w:val="center"/>
        <w:rPr>
          <w:sz w:val="18"/>
          <w:szCs w:val="18"/>
        </w:rPr>
      </w:pPr>
    </w:p>
    <w:p w14:paraId="0BD0D282" w14:textId="77777777" w:rsidR="001421EC" w:rsidRDefault="001421EC" w:rsidP="00D05E55">
      <w:pPr>
        <w:spacing w:line="276" w:lineRule="auto"/>
        <w:jc w:val="center"/>
      </w:pPr>
    </w:p>
    <w:p w14:paraId="65288F54" w14:textId="77777777" w:rsidR="001421EC" w:rsidRDefault="001421EC" w:rsidP="00D05E55">
      <w:pPr>
        <w:spacing w:line="276" w:lineRule="auto"/>
        <w:jc w:val="center"/>
      </w:pPr>
    </w:p>
    <w:p w14:paraId="6DE99999" w14:textId="77777777" w:rsidR="001421EC" w:rsidRDefault="001421EC" w:rsidP="001421EC">
      <w:pPr>
        <w:spacing w:line="276" w:lineRule="auto"/>
      </w:pPr>
    </w:p>
    <w:p w14:paraId="29C37EEC" w14:textId="77777777" w:rsidR="001421EC" w:rsidRDefault="001421EC" w:rsidP="001421EC">
      <w:pPr>
        <w:spacing w:line="276" w:lineRule="auto"/>
      </w:pPr>
    </w:p>
    <w:p w14:paraId="7A6A6A59" w14:textId="577EDD2B" w:rsidR="00D05E55" w:rsidRDefault="00D05E55" w:rsidP="00D05E55">
      <w:pPr>
        <w:spacing w:line="276" w:lineRule="auto"/>
        <w:jc w:val="center"/>
      </w:pPr>
      <w:r>
        <w:t>On Primes of the form N</w:t>
      </w:r>
      <w:r>
        <w:rPr>
          <w:vertAlign w:val="superscript"/>
        </w:rPr>
        <w:t>2</w:t>
      </w:r>
      <w:r>
        <w:t>+a</w:t>
      </w:r>
    </w:p>
    <w:p w14:paraId="5F7EDAC8" w14:textId="77777777" w:rsidR="00D05E55" w:rsidRDefault="00D05E55" w:rsidP="00D05E55">
      <w:pPr>
        <w:spacing w:line="276" w:lineRule="auto"/>
        <w:jc w:val="center"/>
      </w:pPr>
    </w:p>
    <w:p w14:paraId="209C0DA4" w14:textId="77777777" w:rsidR="00D05E55" w:rsidRDefault="00D05E55" w:rsidP="00D05E55">
      <w:pPr>
        <w:spacing w:line="276" w:lineRule="auto"/>
      </w:pPr>
      <w:r>
        <w:t xml:space="preserve">     This problem is that of the subclass of the Bunyakovsky conjecture. This conjecture states that any polynomial, denoted by f(x) in one variable with a positive degree and integer coefficients has infinitely many solutions that are prime numbers. The conjecture was first stated in 1857 by the famous Russian mathematician Viktor Bunyakovsky and he outlined two requisites:</w:t>
      </w:r>
    </w:p>
    <w:p w14:paraId="1DC3FE09" w14:textId="77777777" w:rsidR="00D05E55" w:rsidRDefault="00D05E55" w:rsidP="00D05E55">
      <w:pPr>
        <w:spacing w:line="276" w:lineRule="auto"/>
      </w:pPr>
    </w:p>
    <w:p w14:paraId="02F54E41" w14:textId="77777777" w:rsidR="00D05E55" w:rsidRDefault="00D05E55" w:rsidP="00D05E55">
      <w:pPr>
        <w:pStyle w:val="ListParagraph"/>
        <w:numPr>
          <w:ilvl w:val="0"/>
          <w:numId w:val="4"/>
        </w:numPr>
        <w:spacing w:line="276" w:lineRule="auto"/>
      </w:pPr>
      <w:r>
        <w:t>The coefficient of the leading term is positive</w:t>
      </w:r>
    </w:p>
    <w:p w14:paraId="17C7C2D2" w14:textId="77777777" w:rsidR="00D05E55" w:rsidRDefault="00D05E55" w:rsidP="00D05E55">
      <w:pPr>
        <w:pStyle w:val="ListParagraph"/>
        <w:numPr>
          <w:ilvl w:val="0"/>
          <w:numId w:val="4"/>
        </w:numPr>
        <w:spacing w:line="276" w:lineRule="auto"/>
      </w:pPr>
      <w:r>
        <w:t>The polynomial is irreducible over the integers</w:t>
      </w:r>
    </w:p>
    <w:p w14:paraId="6589B666" w14:textId="77777777" w:rsidR="00D05E55" w:rsidRDefault="00D05E55" w:rsidP="00D05E55">
      <w:pPr>
        <w:spacing w:line="276" w:lineRule="auto"/>
      </w:pPr>
    </w:p>
    <w:p w14:paraId="6F275C2A" w14:textId="77777777" w:rsidR="00D05E55" w:rsidRDefault="00D05E55" w:rsidP="00D05E55">
      <w:pPr>
        <w:spacing w:line="276" w:lineRule="auto"/>
      </w:pPr>
      <w:r>
        <w:t>For the purposes of being thorough, all infinite series will be references by their OEIS numbers that can be referenced elsewhere.</w:t>
      </w:r>
    </w:p>
    <w:p w14:paraId="5407B3CA" w14:textId="77777777" w:rsidR="00D05E55" w:rsidRPr="008B4307" w:rsidRDefault="00D05E55" w:rsidP="00D05E55">
      <w:pPr>
        <w:spacing w:line="276" w:lineRule="auto"/>
        <w:rPr>
          <w:i/>
        </w:rPr>
      </w:pPr>
      <w:r w:rsidRPr="008B4307">
        <w:rPr>
          <w:i/>
        </w:rPr>
        <w:t>The case of f(x) = x</w:t>
      </w:r>
      <w:r w:rsidRPr="008B4307">
        <w:rPr>
          <w:i/>
          <w:vertAlign w:val="superscript"/>
        </w:rPr>
        <w:t>2</w:t>
      </w:r>
      <w:r w:rsidRPr="008B4307">
        <w:rPr>
          <w:i/>
        </w:rPr>
        <w:t>+1:</w:t>
      </w:r>
    </w:p>
    <w:p w14:paraId="46892207" w14:textId="77777777" w:rsidR="00D05E55" w:rsidRDefault="00D05E55" w:rsidP="00D05E55">
      <w:pPr>
        <w:spacing w:line="276" w:lineRule="auto"/>
      </w:pPr>
    </w:p>
    <w:p w14:paraId="15EB31A0" w14:textId="77777777" w:rsidR="00D05E55" w:rsidRDefault="00D05E55" w:rsidP="00D05E55">
      <w:pPr>
        <w:spacing w:line="276" w:lineRule="auto"/>
      </w:pPr>
      <w:r>
        <w:t xml:space="preserve">This problem, still unsolved, has the available sequence </w:t>
      </w:r>
      <w:r w:rsidRPr="008B4307">
        <w:rPr>
          <w:i/>
        </w:rPr>
        <w:t>AA002496</w:t>
      </w:r>
      <w:r>
        <w:t xml:space="preserve"> that is shown below:</w:t>
      </w:r>
    </w:p>
    <w:p w14:paraId="7ADB7ABF" w14:textId="77777777" w:rsidR="00D05E55" w:rsidRDefault="00D05E55" w:rsidP="00D05E55">
      <w:pPr>
        <w:spacing w:line="276" w:lineRule="auto"/>
      </w:pPr>
      <w:r>
        <w:rPr>
          <w:noProof/>
        </w:rPr>
        <mc:AlternateContent>
          <mc:Choice Requires="wps">
            <w:drawing>
              <wp:anchor distT="0" distB="0" distL="114300" distR="114300" simplePos="0" relativeHeight="251660288" behindDoc="0" locked="0" layoutInCell="1" allowOverlap="1" wp14:anchorId="63AD577C" wp14:editId="0C0213C8">
                <wp:simplePos x="0" y="0"/>
                <wp:positionH relativeFrom="column">
                  <wp:posOffset>-59690</wp:posOffset>
                </wp:positionH>
                <wp:positionV relativeFrom="paragraph">
                  <wp:posOffset>90170</wp:posOffset>
                </wp:positionV>
                <wp:extent cx="911860" cy="22860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911860" cy="2286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57611B" w14:textId="77777777" w:rsidR="00D05E55" w:rsidRDefault="00D05E55" w:rsidP="00D05E55">
                            <w:r>
                              <w:t>n       f(n)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3AD577C" id="_x0000_t202" coordsize="21600,21600" o:spt="202" path="m0,0l0,21600,21600,21600,21600,0xe">
                <v:stroke joinstyle="miter"/>
                <v:path gradientshapeok="t" o:connecttype="rect"/>
              </v:shapetype>
              <v:shape id="Text_x0020_Box_x0020_2" o:spid="_x0000_s1026" type="#_x0000_t202" style="position:absolute;margin-left:-4.7pt;margin-top:7.1pt;width:71.8pt;height:180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" filled="f" stroked="f">
                <v:textbox>
                  <w:txbxContent>
                    <w:p w14:paraId="6757611B" w14:textId="77777777" w:rsidR="00D05E55" w:rsidRDefault="00D05E55" w:rsidP="00D05E55">
                      <w:r>
                        <w:t>n       f(n)</w:t>
                      </w:r>
                    </w:p>
                  </w:txbxContent>
                </v:textbox>
                <w10:wrap type="square"/>
              </v:shape>
            </w:pict>
          </mc:Fallback>
        </mc:AlternateContent>
      </w:r>
    </w:p>
    <w:tbl>
      <w:tblPr>
        <w:tblStyle w:val="TableGrid"/>
        <w:tblpPr w:leftFromText="180" w:rightFromText="180" w:vertAnchor="text" w:horzAnchor="page" w:tblpX="1450" w:tblpY="352"/>
        <w:tblW w:w="0" w:type="auto"/>
        <w:tblLook w:val="04A0" w:firstRow="1" w:lastRow="0" w:firstColumn="1" w:lastColumn="0" w:noHBand="0" w:noVBand="1"/>
        <w:tblCaption w:val="The inputs of the function f(x) and the resulting primes"/>
      </w:tblPr>
      <w:tblGrid>
        <w:gridCol w:w="460"/>
        <w:gridCol w:w="815"/>
      </w:tblGrid>
      <w:tr w:rsidR="00D05E55" w14:paraId="7FC59103" w14:textId="77777777" w:rsidTr="005A287C">
        <w:trPr>
          <w:trHeight w:val="402"/>
        </w:trPr>
        <w:tc>
          <w:tcPr>
            <w:tcW w:w="460" w:type="dxa"/>
          </w:tcPr>
          <w:p w14:paraId="5100F75C" w14:textId="77777777" w:rsidR="00D05E55" w:rsidRDefault="00D05E55" w:rsidP="005A287C">
            <w:pPr>
              <w:spacing w:line="276" w:lineRule="auto"/>
            </w:pPr>
            <w:r>
              <w:t>1</w:t>
            </w:r>
          </w:p>
        </w:tc>
        <w:tc>
          <w:tcPr>
            <w:tcW w:w="815" w:type="dxa"/>
          </w:tcPr>
          <w:p w14:paraId="2D1E5592" w14:textId="77777777" w:rsidR="00D05E55" w:rsidRDefault="00D05E55" w:rsidP="005A287C">
            <w:pPr>
              <w:spacing w:line="276" w:lineRule="auto"/>
            </w:pPr>
            <w:r>
              <w:t>2</w:t>
            </w:r>
          </w:p>
        </w:tc>
      </w:tr>
      <w:tr w:rsidR="00D05E55" w14:paraId="5F0D8176" w14:textId="77777777" w:rsidTr="005A287C">
        <w:trPr>
          <w:trHeight w:val="402"/>
        </w:trPr>
        <w:tc>
          <w:tcPr>
            <w:tcW w:w="460" w:type="dxa"/>
          </w:tcPr>
          <w:p w14:paraId="59590B29" w14:textId="77777777" w:rsidR="00D05E55" w:rsidRDefault="00D05E55" w:rsidP="005A287C">
            <w:pPr>
              <w:spacing w:line="276" w:lineRule="auto"/>
            </w:pPr>
            <w:r>
              <w:t>2</w:t>
            </w:r>
          </w:p>
        </w:tc>
        <w:tc>
          <w:tcPr>
            <w:tcW w:w="0" w:type="auto"/>
          </w:tcPr>
          <w:p w14:paraId="480E1376" w14:textId="77777777" w:rsidR="00D05E55" w:rsidRDefault="00D05E55" w:rsidP="005A287C">
            <w:pPr>
              <w:spacing w:line="276" w:lineRule="auto"/>
            </w:pPr>
            <w:r>
              <w:t>5</w:t>
            </w:r>
          </w:p>
        </w:tc>
      </w:tr>
      <w:tr w:rsidR="00D05E55" w14:paraId="4C8B1231" w14:textId="77777777" w:rsidTr="005A287C">
        <w:trPr>
          <w:trHeight w:val="390"/>
        </w:trPr>
        <w:tc>
          <w:tcPr>
            <w:tcW w:w="460" w:type="dxa"/>
            <w:tcBorders>
              <w:top w:val="single" w:sz="4" w:space="0" w:color="ED7D31" w:themeColor="accent2"/>
            </w:tcBorders>
          </w:tcPr>
          <w:p w14:paraId="242C85C7" w14:textId="77777777" w:rsidR="00D05E55" w:rsidRDefault="00D05E55" w:rsidP="005A287C">
            <w:pPr>
              <w:spacing w:line="276" w:lineRule="auto"/>
            </w:pPr>
            <w:r>
              <w:t>4</w:t>
            </w:r>
          </w:p>
        </w:tc>
        <w:tc>
          <w:tcPr>
            <w:tcW w:w="0" w:type="auto"/>
            <w:tcBorders>
              <w:top w:val="single" w:sz="4" w:space="0" w:color="ED7D31" w:themeColor="accent2"/>
            </w:tcBorders>
          </w:tcPr>
          <w:p w14:paraId="5B14EB13" w14:textId="77777777" w:rsidR="00D05E55" w:rsidRDefault="00D05E55" w:rsidP="005A287C">
            <w:pPr>
              <w:spacing w:line="276" w:lineRule="auto"/>
            </w:pPr>
            <w:r>
              <w:t>17</w:t>
            </w:r>
          </w:p>
        </w:tc>
      </w:tr>
      <w:tr w:rsidR="00D05E55" w14:paraId="1624E588" w14:textId="77777777" w:rsidTr="005A287C">
        <w:trPr>
          <w:trHeight w:val="372"/>
        </w:trPr>
        <w:tc>
          <w:tcPr>
            <w:tcW w:w="460" w:type="dxa"/>
          </w:tcPr>
          <w:p w14:paraId="0E45B6EC" w14:textId="77777777" w:rsidR="00D05E55" w:rsidRDefault="00D05E55" w:rsidP="005A287C">
            <w:pPr>
              <w:spacing w:line="276" w:lineRule="auto"/>
            </w:pPr>
            <w:r>
              <w:t>6</w:t>
            </w:r>
          </w:p>
        </w:tc>
        <w:tc>
          <w:tcPr>
            <w:tcW w:w="0" w:type="auto"/>
          </w:tcPr>
          <w:p w14:paraId="23873C66" w14:textId="77777777" w:rsidR="00D05E55" w:rsidRDefault="00D05E55" w:rsidP="005A287C">
            <w:pPr>
              <w:spacing w:line="276" w:lineRule="auto"/>
            </w:pPr>
            <w:r>
              <w:t>37</w:t>
            </w:r>
          </w:p>
        </w:tc>
      </w:tr>
      <w:tr w:rsidR="00D05E55" w14:paraId="2604A4BB" w14:textId="77777777" w:rsidTr="005A287C">
        <w:trPr>
          <w:trHeight w:val="372"/>
        </w:trPr>
        <w:tc>
          <w:tcPr>
            <w:tcW w:w="460" w:type="dxa"/>
          </w:tcPr>
          <w:p w14:paraId="20864908" w14:textId="77777777" w:rsidR="00D05E55" w:rsidRDefault="00D05E55" w:rsidP="005A287C">
            <w:pPr>
              <w:spacing w:line="276" w:lineRule="auto"/>
            </w:pPr>
            <w:r>
              <w:t>10</w:t>
            </w:r>
          </w:p>
        </w:tc>
        <w:tc>
          <w:tcPr>
            <w:tcW w:w="0" w:type="auto"/>
          </w:tcPr>
          <w:p w14:paraId="5AAC7B57" w14:textId="77777777" w:rsidR="00D05E55" w:rsidRDefault="00D05E55" w:rsidP="005A287C">
            <w:pPr>
              <w:spacing w:line="276" w:lineRule="auto"/>
            </w:pPr>
            <w:r>
              <w:t>101</w:t>
            </w:r>
          </w:p>
        </w:tc>
      </w:tr>
      <w:tr w:rsidR="00D05E55" w14:paraId="575F994D" w14:textId="77777777" w:rsidTr="005A287C">
        <w:trPr>
          <w:trHeight w:val="384"/>
        </w:trPr>
        <w:tc>
          <w:tcPr>
            <w:tcW w:w="460" w:type="dxa"/>
          </w:tcPr>
          <w:p w14:paraId="1B305188" w14:textId="77777777" w:rsidR="00D05E55" w:rsidRDefault="00D05E55" w:rsidP="005A287C">
            <w:pPr>
              <w:spacing w:line="276" w:lineRule="auto"/>
            </w:pPr>
            <w:r>
              <w:t>14</w:t>
            </w:r>
          </w:p>
        </w:tc>
        <w:tc>
          <w:tcPr>
            <w:tcW w:w="0" w:type="auto"/>
          </w:tcPr>
          <w:p w14:paraId="27B49FB5" w14:textId="77777777" w:rsidR="00D05E55" w:rsidRDefault="00D05E55" w:rsidP="005A287C">
            <w:pPr>
              <w:spacing w:line="276" w:lineRule="auto"/>
            </w:pPr>
            <w:r>
              <w:t>197</w:t>
            </w:r>
          </w:p>
        </w:tc>
      </w:tr>
      <w:tr w:rsidR="00D05E55" w14:paraId="56431B11" w14:textId="77777777" w:rsidTr="005A287C">
        <w:trPr>
          <w:trHeight w:val="372"/>
        </w:trPr>
        <w:tc>
          <w:tcPr>
            <w:tcW w:w="460" w:type="dxa"/>
          </w:tcPr>
          <w:p w14:paraId="098901CF" w14:textId="77777777" w:rsidR="00D05E55" w:rsidRDefault="00D05E55" w:rsidP="005A287C">
            <w:pPr>
              <w:spacing w:line="276" w:lineRule="auto"/>
            </w:pPr>
            <w:r>
              <w:t>16</w:t>
            </w:r>
          </w:p>
        </w:tc>
        <w:tc>
          <w:tcPr>
            <w:tcW w:w="0" w:type="auto"/>
          </w:tcPr>
          <w:p w14:paraId="681705B7" w14:textId="77777777" w:rsidR="00D05E55" w:rsidRDefault="00D05E55" w:rsidP="005A287C">
            <w:pPr>
              <w:spacing w:line="276" w:lineRule="auto"/>
            </w:pPr>
            <w:r>
              <w:t>256</w:t>
            </w:r>
          </w:p>
        </w:tc>
      </w:tr>
      <w:tr w:rsidR="00D05E55" w14:paraId="25326A58" w14:textId="77777777" w:rsidTr="005A287C">
        <w:trPr>
          <w:trHeight w:val="372"/>
        </w:trPr>
        <w:tc>
          <w:tcPr>
            <w:tcW w:w="460" w:type="dxa"/>
          </w:tcPr>
          <w:p w14:paraId="67722FFE" w14:textId="77777777" w:rsidR="00D05E55" w:rsidRDefault="00D05E55" w:rsidP="005A287C">
            <w:pPr>
              <w:spacing w:line="276" w:lineRule="auto"/>
            </w:pPr>
            <w:r>
              <w:t>20</w:t>
            </w:r>
          </w:p>
        </w:tc>
        <w:tc>
          <w:tcPr>
            <w:tcW w:w="0" w:type="auto"/>
          </w:tcPr>
          <w:p w14:paraId="22A814CB" w14:textId="77777777" w:rsidR="00D05E55" w:rsidRDefault="00D05E55" w:rsidP="005A287C">
            <w:pPr>
              <w:spacing w:line="276" w:lineRule="auto"/>
            </w:pPr>
            <w:r>
              <w:t>401</w:t>
            </w:r>
          </w:p>
        </w:tc>
      </w:tr>
    </w:tbl>
    <w:p w14:paraId="1A266718" w14:textId="77777777" w:rsidR="00D05E55" w:rsidRDefault="00D05E55" w:rsidP="00D05E55">
      <w:pPr>
        <w:spacing w:line="276" w:lineRule="auto"/>
      </w:pPr>
      <w:r>
        <w:t xml:space="preserve"> The conjecture that this function, denoted </w:t>
      </w:r>
      <w:r w:rsidRPr="008B4307">
        <w:rPr>
          <w:i/>
        </w:rPr>
        <w:t>f(n),</w:t>
      </w:r>
      <w:r>
        <w:t xml:space="preserve"> should be prime infinitely often was raised by Euler, is the firth Hardy-Littlewood conjecture, and the fourth Landau’s problem, and still remains unsolved. </w:t>
      </w:r>
    </w:p>
    <w:p w14:paraId="4E4DD53D" w14:textId="77777777" w:rsidR="00D05E55" w:rsidRDefault="00D05E55" w:rsidP="00D05E55">
      <w:pPr>
        <w:spacing w:line="276" w:lineRule="auto"/>
      </w:pPr>
    </w:p>
    <w:p w14:paraId="1AFA76FB" w14:textId="77777777" w:rsidR="00D05E55" w:rsidRDefault="00D05E55" w:rsidP="00D05E55">
      <w:pPr>
        <w:spacing w:line="276" w:lineRule="auto"/>
      </w:pPr>
      <w:r>
        <w:t xml:space="preserve">This problem (1.4) addressed in “A Friendly Introduction To Modern Number Theory” (that will be denoted FIMT) has several more extensions. My answers are as follows: </w:t>
      </w:r>
    </w:p>
    <w:p w14:paraId="15B32B4A" w14:textId="77777777" w:rsidR="00D05E55" w:rsidRDefault="00D05E55" w:rsidP="00D05E55">
      <w:pPr>
        <w:spacing w:line="276" w:lineRule="auto"/>
      </w:pPr>
    </w:p>
    <w:p w14:paraId="159080E4" w14:textId="77777777" w:rsidR="00D05E55" w:rsidRPr="00332408" w:rsidRDefault="00D05E55" w:rsidP="00D05E55">
      <w:pPr>
        <w:spacing w:line="276" w:lineRule="auto"/>
      </w:pPr>
      <w:r>
        <w:t xml:space="preserve"> There are not infinitely many primes of the form N</w:t>
      </w:r>
      <w:r>
        <w:rPr>
          <w:vertAlign w:val="superscript"/>
        </w:rPr>
        <w:t>2</w:t>
      </w:r>
      <w:r>
        <w:t>-1 as that polynomial is a perfect square of the form (N+1)(N-1). The definition of a prime is that it has only two factors, itself and 1. Therefore, to be a prime expressed in the form N</w:t>
      </w:r>
      <w:r>
        <w:rPr>
          <w:vertAlign w:val="superscript"/>
        </w:rPr>
        <w:t>2</w:t>
      </w:r>
      <w:r>
        <w:t>-1, the factor (N-1) must be 1, and if it is not, then that number is not prime. Thus, 3 is the only prime that follows this pattern (N = 2) and there are not infinitely many primes of the form N</w:t>
      </w:r>
      <w:r>
        <w:rPr>
          <w:vertAlign w:val="superscript"/>
        </w:rPr>
        <w:t>2</w:t>
      </w:r>
      <w:r>
        <w:t>-1. This goes by extension for any perfect square of the form N</w:t>
      </w:r>
      <w:r>
        <w:rPr>
          <w:vertAlign w:val="superscript"/>
        </w:rPr>
        <w:t>2</w:t>
      </w:r>
      <w:r>
        <w:t>-a, meaning the only prime that satisfies those conditions are when N – sqrt(a) = 1. For example, N</w:t>
      </w:r>
      <w:r>
        <w:rPr>
          <w:vertAlign w:val="superscript"/>
        </w:rPr>
        <w:t>2</w:t>
      </w:r>
      <w:r>
        <w:t xml:space="preserve">-4 only has the prime number 5 satisfy the function with the input of 3. Thus, any polynomial that is reducible over the integers will not satisfy this conjecture. However, for the other cases mentioned in 1.4, I cannot prove, but only suspect that the conjecture holds as the function would be a counter example of the Bunyakovsky conjecture if that were the case. </w:t>
      </w:r>
    </w:p>
    <w:p w14:paraId="56DD068F" w14:textId="77777777" w:rsidR="00D05E55" w:rsidRPr="008D16B3" w:rsidRDefault="00D05E55" w:rsidP="004F3845">
      <w:pPr>
        <w:tabs>
          <w:tab w:val="left" w:pos="480"/>
        </w:tabs>
        <w:rPr>
          <w:rFonts w:ascii="Calibri" w:eastAsiaTheme="minorEastAsia" w:hAnsi="Calibri"/>
        </w:rPr>
      </w:pPr>
    </w:p>
    <w:sectPr w:rsidR="00D05E55" w:rsidRPr="008D16B3" w:rsidSect="00256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969CB"/>
    <w:multiLevelType w:val="multilevel"/>
    <w:tmpl w:val="A1AA965E"/>
    <w:lvl w:ilvl="0">
      <w:start w:val="1"/>
      <w:numFmt w:val="decimal"/>
      <w:lvlText w:val="%1."/>
      <w:lvlJc w:val="left"/>
      <w:pPr>
        <w:ind w:left="380" w:hanging="38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
    <w:nsid w:val="2CF01F83"/>
    <w:multiLevelType w:val="hybridMultilevel"/>
    <w:tmpl w:val="F538F7FC"/>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AA5B0F"/>
    <w:multiLevelType w:val="hybridMultilevel"/>
    <w:tmpl w:val="A080BE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EC3D06"/>
    <w:multiLevelType w:val="multilevel"/>
    <w:tmpl w:val="85CC5DB0"/>
    <w:lvl w:ilvl="0">
      <w:start w:val="1"/>
      <w:numFmt w:val="decimal"/>
      <w:lvlText w:val="%1."/>
      <w:lvlJc w:val="left"/>
      <w:pPr>
        <w:ind w:left="380" w:hanging="3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ylan Modesitt">
    <w15:presenceInfo w15:providerId="Windows Live" w15:userId="21231cca4498eb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revisionView w:markup="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7DD"/>
    <w:rsid w:val="00102683"/>
    <w:rsid w:val="001421EC"/>
    <w:rsid w:val="001C57DD"/>
    <w:rsid w:val="00256807"/>
    <w:rsid w:val="00286FAE"/>
    <w:rsid w:val="003D2568"/>
    <w:rsid w:val="003E2312"/>
    <w:rsid w:val="004D6DDB"/>
    <w:rsid w:val="004F3845"/>
    <w:rsid w:val="006517E2"/>
    <w:rsid w:val="006A36C6"/>
    <w:rsid w:val="0087034D"/>
    <w:rsid w:val="008D16B3"/>
    <w:rsid w:val="008D190C"/>
    <w:rsid w:val="00A312C1"/>
    <w:rsid w:val="00AC6FB5"/>
    <w:rsid w:val="00B301D1"/>
    <w:rsid w:val="00B47D3A"/>
    <w:rsid w:val="00D05E55"/>
    <w:rsid w:val="00D36197"/>
    <w:rsid w:val="00D91759"/>
    <w:rsid w:val="00E60A11"/>
    <w:rsid w:val="00E92598"/>
    <w:rsid w:val="00F41382"/>
    <w:rsid w:val="00FC5E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C5A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7D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57DD"/>
    <w:rPr>
      <w:color w:val="808080"/>
    </w:rPr>
  </w:style>
  <w:style w:type="paragraph" w:styleId="BalloonText">
    <w:name w:val="Balloon Text"/>
    <w:basedOn w:val="Normal"/>
    <w:link w:val="BalloonTextChar"/>
    <w:uiPriority w:val="99"/>
    <w:semiHidden/>
    <w:unhideWhenUsed/>
    <w:rsid w:val="008D16B3"/>
    <w:rPr>
      <w:sz w:val="18"/>
      <w:szCs w:val="18"/>
    </w:rPr>
  </w:style>
  <w:style w:type="character" w:customStyle="1" w:styleId="BalloonTextChar">
    <w:name w:val="Balloon Text Char"/>
    <w:basedOn w:val="DefaultParagraphFont"/>
    <w:link w:val="BalloonText"/>
    <w:uiPriority w:val="99"/>
    <w:semiHidden/>
    <w:rsid w:val="008D16B3"/>
    <w:rPr>
      <w:rFonts w:ascii="Times New Roman" w:hAnsi="Times New Roman" w:cs="Times New Roman"/>
      <w:sz w:val="18"/>
      <w:szCs w:val="18"/>
    </w:rPr>
  </w:style>
  <w:style w:type="paragraph" w:styleId="ListParagraph">
    <w:name w:val="List Paragraph"/>
    <w:basedOn w:val="Normal"/>
    <w:uiPriority w:val="34"/>
    <w:qFormat/>
    <w:rsid w:val="00102683"/>
    <w:pPr>
      <w:ind w:left="720"/>
      <w:contextualSpacing/>
    </w:pPr>
  </w:style>
  <w:style w:type="table" w:styleId="TableGrid">
    <w:name w:val="Table Grid"/>
    <w:basedOn w:val="TableNormal"/>
    <w:uiPriority w:val="39"/>
    <w:rsid w:val="00D05E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1548</Words>
  <Characters>8826</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Modesitt</dc:creator>
  <cp:keywords/>
  <dc:description/>
  <cp:lastModifiedBy>Dylan Modesitt</cp:lastModifiedBy>
  <cp:revision>18</cp:revision>
  <dcterms:created xsi:type="dcterms:W3CDTF">2016-01-17T18:53:00Z</dcterms:created>
  <dcterms:modified xsi:type="dcterms:W3CDTF">2016-01-25T19:19:00Z</dcterms:modified>
</cp:coreProperties>
</file>